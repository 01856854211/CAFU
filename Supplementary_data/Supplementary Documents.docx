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CCF0A" w14:textId="5BCB3D55" w:rsidR="00515CAC" w:rsidRPr="001549D3" w:rsidRDefault="00515CAC" w:rsidP="00515CAC">
      <w:pPr>
        <w:pStyle w:val="SupplementaryMaterial"/>
        <w:rPr>
          <w:b w:val="0"/>
          <w:lang w:eastAsia="zh-CN"/>
        </w:rPr>
      </w:pPr>
      <w:r w:rsidRPr="001549D3">
        <w:t xml:space="preserve">Supplementary </w:t>
      </w:r>
      <w:r w:rsidR="00942EC6">
        <w:rPr>
          <w:rFonts w:hint="eastAsia"/>
          <w:color w:val="000000" w:themeColor="text1"/>
        </w:rPr>
        <w:t>Materials</w:t>
      </w:r>
    </w:p>
    <w:p w14:paraId="09E241B1" w14:textId="77777777" w:rsidR="00515CAC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</w:p>
    <w:p w14:paraId="6DD6D8D3" w14:textId="44D513EA" w:rsidR="00515CAC" w:rsidRPr="00096C7D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  <w:r w:rsidRPr="00096C7D">
        <w:rPr>
          <w:rFonts w:ascii="Times New Roman" w:hAnsi="Times New Roman" w:cs="Times New Roman"/>
          <w:b/>
          <w:sz w:val="28"/>
          <w:szCs w:val="28"/>
        </w:rPr>
        <w:t xml:space="preserve">CAFU: A Galaxy framework for </w:t>
      </w:r>
      <w:r>
        <w:rPr>
          <w:rFonts w:ascii="Times New Roman" w:hAnsi="Times New Roman" w:cs="Times New Roman" w:hint="eastAsia"/>
          <w:b/>
          <w:sz w:val="28"/>
          <w:szCs w:val="28"/>
        </w:rPr>
        <w:t>exploring</w:t>
      </w:r>
      <w:r w:rsidRPr="00096C7D">
        <w:rPr>
          <w:rFonts w:ascii="Times New Roman" w:hAnsi="Times New Roman" w:cs="Times New Roman"/>
          <w:b/>
          <w:sz w:val="28"/>
          <w:szCs w:val="28"/>
        </w:rPr>
        <w:t xml:space="preserve"> unmapped RNA-</w:t>
      </w:r>
      <w:proofErr w:type="spellStart"/>
      <w:r w:rsidR="001C71E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096C7D">
        <w:rPr>
          <w:rFonts w:ascii="Times New Roman" w:hAnsi="Times New Roman" w:cs="Times New Roman"/>
          <w:b/>
          <w:sz w:val="28"/>
          <w:szCs w:val="28"/>
        </w:rPr>
        <w:t>eq</w:t>
      </w:r>
      <w:proofErr w:type="spellEnd"/>
      <w:r w:rsidRPr="00096C7D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34ADD18E" w14:textId="77777777" w:rsidR="00A81951" w:rsidRPr="008B33A0" w:rsidRDefault="00A81951" w:rsidP="00A81951">
      <w:pPr>
        <w:spacing w:line="360" w:lineRule="auto"/>
        <w:rPr>
          <w:rFonts w:ascii="Times New Roman" w:hAnsi="Times New Roman"/>
          <w:szCs w:val="21"/>
        </w:rPr>
      </w:pPr>
      <w:proofErr w:type="spellStart"/>
      <w:r w:rsidRPr="008B33A0">
        <w:rPr>
          <w:rFonts w:ascii="Times New Roman" w:hAnsi="Times New Roman" w:hint="eastAsia"/>
          <w:szCs w:val="21"/>
        </w:rPr>
        <w:t>Siyuan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Chen</w:t>
      </w:r>
      <w:r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8B33A0">
        <w:rPr>
          <w:rFonts w:ascii="Times New Roman" w:hAnsi="Times New Roman" w:hint="eastAsia"/>
          <w:szCs w:val="21"/>
        </w:rPr>
        <w:t>Chengzhi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Ren</w:t>
      </w:r>
      <w:r>
        <w:rPr>
          <w:rFonts w:ascii="Times New Roman" w:hAnsi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Jingjing </w:t>
      </w:r>
      <w:proofErr w:type="spellStart"/>
      <w:r w:rsidRPr="008B33A0">
        <w:rPr>
          <w:rFonts w:ascii="Times New Roman" w:hAnsi="Times New Roman" w:hint="eastAsia"/>
          <w:szCs w:val="21"/>
        </w:rPr>
        <w:t>Zhai</w:t>
      </w:r>
      <w:proofErr w:type="spellEnd"/>
      <w:r>
        <w:rPr>
          <w:rFonts w:ascii="Times New Roman" w:hAnsi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8B33A0">
        <w:rPr>
          <w:rFonts w:ascii="Times New Roman" w:hAnsi="Times New Roman" w:hint="eastAsia"/>
          <w:szCs w:val="21"/>
        </w:rPr>
        <w:t>Jiantao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Yu</w:t>
      </w:r>
      <w:r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X</w:t>
      </w:r>
      <w:r w:rsidRPr="008B33A0">
        <w:rPr>
          <w:rFonts w:ascii="Times New Roman" w:hAnsi="Times New Roman" w:hint="eastAsia"/>
          <w:szCs w:val="21"/>
        </w:rPr>
        <w:t>uyang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Zhao, </w:t>
      </w:r>
      <w:proofErr w:type="spellStart"/>
      <w:r>
        <w:rPr>
          <w:rFonts w:ascii="Times New Roman" w:hAnsi="Times New Roman" w:hint="eastAsia"/>
          <w:szCs w:val="21"/>
        </w:rPr>
        <w:t>Zelong</w:t>
      </w:r>
      <w:proofErr w:type="spellEnd"/>
      <w:r>
        <w:rPr>
          <w:rFonts w:ascii="Times New Roman" w:hAnsi="Times New Roman" w:hint="eastAsia"/>
          <w:szCs w:val="21"/>
        </w:rPr>
        <w:t xml:space="preserve"> Li, Ting Zhang, </w:t>
      </w:r>
      <w:proofErr w:type="spellStart"/>
      <w:r>
        <w:rPr>
          <w:rFonts w:ascii="Times New Roman" w:hAnsi="Times New Roman" w:hint="eastAsia"/>
          <w:szCs w:val="21"/>
        </w:rPr>
        <w:t>Wenlong</w:t>
      </w:r>
      <w:proofErr w:type="spellEnd"/>
      <w:r>
        <w:rPr>
          <w:rFonts w:ascii="Times New Roman" w:hAnsi="Times New Roman" w:hint="eastAsia"/>
          <w:szCs w:val="21"/>
        </w:rPr>
        <w:t xml:space="preserve"> Ma, </w:t>
      </w:r>
      <w:proofErr w:type="spellStart"/>
      <w:r w:rsidRPr="008B33A0">
        <w:rPr>
          <w:rFonts w:ascii="Times New Roman" w:hAnsi="Times New Roman" w:hint="eastAsia"/>
          <w:szCs w:val="21"/>
        </w:rPr>
        <w:t>Zhaoxue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Han, Chuang Ma</w:t>
      </w:r>
    </w:p>
    <w:p w14:paraId="6C50BBD1" w14:textId="77777777" w:rsidR="00B727F7" w:rsidRPr="00A81951" w:rsidRDefault="00B727F7" w:rsidP="005A6FD6">
      <w:pPr>
        <w:rPr>
          <w:rFonts w:ascii="Times New Roman" w:hAnsi="Times New Roman" w:cs="Times New Roman"/>
        </w:rPr>
      </w:pPr>
    </w:p>
    <w:p w14:paraId="1A935B9F" w14:textId="77777777" w:rsidR="00D25405" w:rsidRDefault="00D25405" w:rsidP="005A6FD6">
      <w:pPr>
        <w:rPr>
          <w:rFonts w:ascii="Times New Roman" w:hAnsi="Times New Roman"/>
          <w:b/>
          <w:sz w:val="20"/>
          <w:szCs w:val="20"/>
        </w:rPr>
      </w:pPr>
      <w:r w:rsidRPr="004A4FD2">
        <w:rPr>
          <w:rFonts w:ascii="Times New Roman" w:hAnsi="Times New Roman" w:cs="Times New Roman"/>
          <w:lang w:eastAsia="en-US"/>
        </w:rPr>
        <w:t>Corresponding Author</w:t>
      </w:r>
      <w:r w:rsidRPr="004A4FD2">
        <w:rPr>
          <w:rFonts w:ascii="Times New Roman" w:hAnsi="Times New Roman" w:cs="Times New Roman" w:hint="eastAsia"/>
          <w:lang w:eastAsia="en-US"/>
        </w:rPr>
        <w:t xml:space="preserve">: </w:t>
      </w:r>
      <w:r w:rsidRPr="009966A2">
        <w:rPr>
          <w:rFonts w:ascii="Times New Roman" w:hAnsi="Times New Roman" w:cs="Times New Roman"/>
          <w:lang w:eastAsia="en-US"/>
        </w:rPr>
        <w:t>Chuang Ma</w:t>
      </w:r>
      <w:r>
        <w:rPr>
          <w:rFonts w:ascii="Times New Roman" w:hAnsi="Times New Roman" w:cs="Times New Roman" w:hint="eastAsia"/>
        </w:rPr>
        <w:t xml:space="preserve">, </w:t>
      </w:r>
      <w:r w:rsidRPr="009966A2">
        <w:rPr>
          <w:rFonts w:ascii="Times New Roman" w:hAnsi="Times New Roman" w:cs="Times New Roman"/>
          <w:lang w:eastAsia="en-US"/>
        </w:rPr>
        <w:t xml:space="preserve">State Key Laboratory of Crop Stress Biology for Arid Areas, </w:t>
      </w:r>
      <w:r w:rsidRPr="009966A2">
        <w:rPr>
          <w:rFonts w:ascii="Times New Roman" w:hAnsi="Times New Roman" w:cs="Times New Roman"/>
        </w:rPr>
        <w:t xml:space="preserve">Center of Bioinformatics, </w:t>
      </w:r>
      <w:r w:rsidRPr="009966A2">
        <w:rPr>
          <w:rFonts w:ascii="Times New Roman" w:hAnsi="Times New Roman" w:cs="Times New Roman"/>
          <w:lang w:eastAsia="en-US"/>
        </w:rPr>
        <w:t xml:space="preserve">College of Life Sciences, Northwest A&amp;F University, Shaanxi, </w:t>
      </w:r>
      <w:proofErr w:type="spellStart"/>
      <w:r w:rsidRPr="009966A2">
        <w:rPr>
          <w:rFonts w:ascii="Times New Roman" w:hAnsi="Times New Roman" w:cs="Times New Roman"/>
          <w:lang w:eastAsia="en-US"/>
        </w:rPr>
        <w:t>Yangling</w:t>
      </w:r>
      <w:proofErr w:type="spellEnd"/>
      <w:r w:rsidRPr="009966A2">
        <w:rPr>
          <w:rFonts w:ascii="Times New Roman" w:hAnsi="Times New Roman" w:cs="Times New Roman"/>
          <w:lang w:eastAsia="en-US"/>
        </w:rPr>
        <w:t xml:space="preserve"> 712100, China</w:t>
      </w:r>
      <w:r>
        <w:rPr>
          <w:rFonts w:ascii="Times New Roman" w:hAnsi="Times New Roman" w:cs="Times New Roman" w:hint="eastAsia"/>
        </w:rPr>
        <w:t xml:space="preserve">. </w:t>
      </w:r>
      <w:r w:rsidRPr="009966A2">
        <w:rPr>
          <w:rFonts w:ascii="Times New Roman" w:hAnsi="Times New Roman" w:cs="Times New Roman"/>
          <w:lang w:eastAsia="en-US"/>
        </w:rPr>
        <w:t>Tel</w:t>
      </w:r>
      <w:r>
        <w:rPr>
          <w:rFonts w:ascii="Times New Roman" w:hAnsi="Times New Roman" w:cs="Times New Roman" w:hint="eastAsia"/>
        </w:rPr>
        <w:t>.</w:t>
      </w:r>
      <w:r w:rsidRPr="009966A2">
        <w:rPr>
          <w:rFonts w:ascii="Times New Roman" w:hAnsi="Times New Roman" w:cs="Times New Roman"/>
          <w:lang w:eastAsia="en-US"/>
        </w:rPr>
        <w:t>: +86-</w:t>
      </w:r>
      <w:r>
        <w:rPr>
          <w:rFonts w:ascii="Times New Roman" w:hAnsi="Times New Roman" w:cs="Times New Roman" w:hint="eastAsia"/>
        </w:rPr>
        <w:t xml:space="preserve">29-87091109; </w:t>
      </w:r>
      <w:r w:rsidRPr="009966A2">
        <w:rPr>
          <w:rFonts w:ascii="Times New Roman" w:hAnsi="Times New Roman" w:cs="Times New Roman"/>
          <w:lang w:eastAsia="en-US"/>
        </w:rPr>
        <w:t>Email: chuangma2006@gmail.com</w:t>
      </w:r>
      <w:r w:rsidRPr="009966A2">
        <w:rPr>
          <w:rFonts w:ascii="Times New Roman" w:hAnsi="Times New Roman" w:cs="Times New Roman"/>
        </w:rPr>
        <w:t>; cma@nwafu.edu.cn</w:t>
      </w:r>
    </w:p>
    <w:p w14:paraId="0319AF79" w14:textId="222E9E1B" w:rsidR="00515CAC" w:rsidRPr="008B33A0" w:rsidRDefault="00D25405" w:rsidP="005A6FD6">
      <w:pPr>
        <w:rPr>
          <w:rFonts w:ascii="Times New Roman" w:hAnsi="Times New Roman"/>
          <w:szCs w:val="21"/>
          <w:shd w:val="clear" w:color="auto" w:fill="FFFFFF"/>
        </w:rPr>
      </w:pPr>
      <w:r w:rsidRPr="004A4FD2">
        <w:rPr>
          <w:rFonts w:ascii="Times New Roman" w:hAnsi="Times New Roman" w:cs="Times New Roman" w:hint="eastAsia"/>
          <w:lang w:eastAsia="en-US"/>
        </w:rPr>
        <w:t>*These authors contributed equally to this work.</w:t>
      </w:r>
    </w:p>
    <w:p w14:paraId="20E3960D" w14:textId="77777777" w:rsidR="00515CAC" w:rsidRDefault="00515CAC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0422C4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2ADA4F8A" w14:textId="64F15BD6" w:rsidR="00BE140C" w:rsidRPr="00BE140C" w:rsidRDefault="00BE140C" w:rsidP="00BE140C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1CA598D" w14:textId="77777777" w:rsidR="00BE140C" w:rsidRDefault="00BE140C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5AA44B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019EF2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DF77AA3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A289B2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2D4FC24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D9A3F4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1B73AE4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F25E3E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016590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4630A1D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687AB7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DC9BF28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B753F2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71C52D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0BD417D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78606F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14A2D97A" w14:textId="1A5D1A0E" w:rsidR="00B727F7" w:rsidRPr="00BE140C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  <w:r w:rsidRPr="00BE140C">
        <w:rPr>
          <w:rFonts w:ascii="Times New Roman" w:hAnsi="Times New Roman"/>
          <w:b/>
          <w:color w:val="000000" w:themeColor="text1"/>
        </w:rPr>
        <w:lastRenderedPageBreak/>
        <w:t xml:space="preserve">Supplementary </w:t>
      </w:r>
      <w:r w:rsidRPr="00BE140C">
        <w:rPr>
          <w:rFonts w:ascii="Times New Roman" w:hAnsi="Times New Roman" w:hint="eastAsia"/>
          <w:b/>
          <w:color w:val="000000" w:themeColor="text1"/>
        </w:rPr>
        <w:t>Figures and Tables</w:t>
      </w:r>
      <w:r w:rsidRPr="00BE140C">
        <w:rPr>
          <w:rFonts w:ascii="Times New Roman" w:hAnsi="Times New Roman"/>
          <w:b/>
          <w:color w:val="000000" w:themeColor="text1"/>
        </w:rPr>
        <w:t xml:space="preserve"> are available online at </w:t>
      </w:r>
      <w:r w:rsidRPr="00BE140C">
        <w:rPr>
          <w:rFonts w:ascii="Times New Roman" w:hAnsi="Times New Roman" w:hint="eastAsia"/>
          <w:b/>
          <w:color w:val="000000" w:themeColor="text1"/>
        </w:rPr>
        <w:t>the website of CAFU project (</w:t>
      </w:r>
      <w:r w:rsidRPr="00BE140C">
        <w:rPr>
          <w:rFonts w:ascii="Times New Roman" w:hAnsi="Times New Roman"/>
          <w:b/>
          <w:color w:val="000000" w:themeColor="text1"/>
        </w:rPr>
        <w:t>https://github.com/cma2015/CAFU</w:t>
      </w:r>
      <w:r w:rsidRPr="00BE140C">
        <w:rPr>
          <w:rFonts w:ascii="Times New Roman" w:hAnsi="Times New Roman" w:hint="eastAsia"/>
          <w:b/>
          <w:color w:val="000000" w:themeColor="text1"/>
        </w:rPr>
        <w:t>)</w:t>
      </w:r>
      <w:r w:rsidRPr="00BE140C">
        <w:rPr>
          <w:rFonts w:ascii="Times New Roman" w:hAnsi="Times New Roman"/>
          <w:b/>
          <w:color w:val="000000" w:themeColor="text1"/>
        </w:rPr>
        <w:t>.</w:t>
      </w:r>
    </w:p>
    <w:p w14:paraId="6BC51DA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600446B" w14:textId="05DF04B9" w:rsidR="00515CAC" w:rsidRDefault="00E5236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</w:t>
      </w:r>
      <w:r w:rsidR="00942EC6">
        <w:rPr>
          <w:rFonts w:ascii="Times New Roman" w:hAnsi="Times New Roman" w:hint="eastAsia"/>
          <w:b/>
          <w:color w:val="000000" w:themeColor="text1"/>
        </w:rPr>
        <w:t>Table Legends</w:t>
      </w:r>
    </w:p>
    <w:p w14:paraId="34EB4761" w14:textId="26C247C0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S1</w:t>
      </w:r>
      <w:r w:rsidRPr="00F63278">
        <w:rPr>
          <w:rFonts w:ascii="Times New Roman" w:hAnsi="Times New Roman" w:hint="eastAsia"/>
          <w:sz w:val="20"/>
          <w:szCs w:val="20"/>
        </w:rPr>
        <w:t>. Selected list of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analysis pipelines. </w:t>
      </w:r>
    </w:p>
    <w:p w14:paraId="411E11AE" w14:textId="2B616272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S2</w:t>
      </w:r>
      <w:r w:rsidRPr="00F63278">
        <w:rPr>
          <w:rFonts w:ascii="Times New Roman" w:hAnsi="Times New Roman" w:hint="eastAsia"/>
          <w:sz w:val="20"/>
          <w:szCs w:val="20"/>
        </w:rPr>
        <w:t xml:space="preserve">. </w:t>
      </w:r>
      <w:bookmarkStart w:id="0" w:name="OLE_LINK31"/>
      <w:r w:rsidRPr="00F63278">
        <w:rPr>
          <w:rFonts w:ascii="Times New Roman" w:hAnsi="Times New Roman" w:hint="eastAsia"/>
          <w:sz w:val="20"/>
          <w:szCs w:val="20"/>
        </w:rPr>
        <w:t>Overview of functional modules in CAFU</w:t>
      </w:r>
      <w:bookmarkEnd w:id="0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399917F4" w14:textId="520A8475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S3</w:t>
      </w:r>
      <w:r w:rsidRPr="00F63278">
        <w:rPr>
          <w:rFonts w:ascii="Times New Roman" w:hAnsi="Times New Roman" w:hint="eastAsia"/>
          <w:sz w:val="20"/>
          <w:szCs w:val="20"/>
        </w:rPr>
        <w:t xml:space="preserve">. </w:t>
      </w:r>
      <w:bookmarkStart w:id="1" w:name="OLE_LINK32"/>
      <w:r w:rsidRPr="00F63278">
        <w:rPr>
          <w:rFonts w:ascii="Times New Roman" w:hAnsi="Times New Roman" w:hint="eastAsia"/>
          <w:sz w:val="20"/>
          <w:szCs w:val="20"/>
        </w:rPr>
        <w:t>List of wheat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data and corresponding mapping statistics</w:t>
      </w:r>
      <w:bookmarkEnd w:id="1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4138BA04" w14:textId="78885C8F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S4</w:t>
      </w:r>
      <w:r w:rsidRPr="00F63278">
        <w:rPr>
          <w:rFonts w:ascii="Times New Roman" w:hAnsi="Times New Roman" w:hint="eastAsia"/>
          <w:sz w:val="20"/>
          <w:szCs w:val="20"/>
        </w:rPr>
        <w:t xml:space="preserve">. </w:t>
      </w:r>
      <w:bookmarkStart w:id="2" w:name="OLE_LINK33"/>
      <w:bookmarkStart w:id="3" w:name="OLE_LINK34"/>
      <w:r w:rsidRPr="00F63278">
        <w:rPr>
          <w:rFonts w:ascii="Times New Roman" w:hAnsi="Times New Roman" w:hint="eastAsia"/>
          <w:sz w:val="20"/>
          <w:szCs w:val="20"/>
        </w:rPr>
        <w:t>W</w:t>
      </w:r>
      <w:r w:rsidRPr="00F63278">
        <w:rPr>
          <w:rFonts w:ascii="Times New Roman" w:hAnsi="Times New Roman"/>
          <w:sz w:val="20"/>
          <w:szCs w:val="20"/>
        </w:rPr>
        <w:t>heat and pathogen transcripts</w:t>
      </w:r>
      <w:r w:rsidRPr="00F63278">
        <w:rPr>
          <w:rFonts w:ascii="Times New Roman" w:hAnsi="Times New Roman" w:hint="eastAsia"/>
          <w:sz w:val="20"/>
          <w:szCs w:val="20"/>
        </w:rPr>
        <w:t xml:space="preserve"> assembled from unmapped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reads</w:t>
      </w:r>
      <w:bookmarkEnd w:id="2"/>
      <w:bookmarkEnd w:id="3"/>
      <w:r w:rsidRPr="00F63278">
        <w:rPr>
          <w:rFonts w:ascii="Times New Roman" w:hAnsi="Times New Roman"/>
          <w:sz w:val="20"/>
          <w:szCs w:val="20"/>
        </w:rPr>
        <w:t>.</w:t>
      </w:r>
    </w:p>
    <w:p w14:paraId="38450525" w14:textId="2253D4E9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S5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4" w:name="OLE_LINK53"/>
      <w:bookmarkStart w:id="5" w:name="OLE_LINK54"/>
      <w:bookmarkStart w:id="6" w:name="OLE_LINK47"/>
      <w:bookmarkStart w:id="7" w:name="OLE_LINK63"/>
      <w:r w:rsidRPr="00F63278">
        <w:rPr>
          <w:rFonts w:ascii="Times New Roman" w:hAnsi="Times New Roman"/>
          <w:sz w:val="20"/>
          <w:szCs w:val="20"/>
        </w:rPr>
        <w:t>Primer sequence</w:t>
      </w:r>
      <w:r w:rsidRPr="00F63278">
        <w:rPr>
          <w:rFonts w:ascii="Times New Roman" w:hAnsi="Times New Roman" w:hint="eastAsia"/>
          <w:sz w:val="20"/>
          <w:szCs w:val="20"/>
        </w:rPr>
        <w:t>s</w:t>
      </w:r>
      <w:r w:rsidRPr="00F63278">
        <w:rPr>
          <w:rFonts w:ascii="Times New Roman" w:hAnsi="Times New Roman"/>
          <w:sz w:val="20"/>
          <w:szCs w:val="20"/>
        </w:rPr>
        <w:t xml:space="preserve"> of wheat and </w:t>
      </w:r>
      <w:r w:rsidRPr="00F63278">
        <w:rPr>
          <w:rFonts w:ascii="Times New Roman" w:hAnsi="Times New Roman" w:hint="eastAsia"/>
          <w:sz w:val="20"/>
          <w:szCs w:val="20"/>
        </w:rPr>
        <w:t>pathogen</w:t>
      </w:r>
      <w:r w:rsidRPr="00F63278">
        <w:rPr>
          <w:rFonts w:ascii="Times New Roman" w:hAnsi="Times New Roman"/>
          <w:sz w:val="20"/>
          <w:szCs w:val="20"/>
        </w:rPr>
        <w:t xml:space="preserve"> transcripts </w:t>
      </w:r>
      <w:r w:rsidRPr="00F63278">
        <w:rPr>
          <w:rFonts w:ascii="Times New Roman" w:hAnsi="Times New Roman" w:hint="eastAsia"/>
          <w:sz w:val="20"/>
          <w:szCs w:val="20"/>
        </w:rPr>
        <w:t xml:space="preserve">used for </w:t>
      </w:r>
      <w:r w:rsidRPr="00F63278">
        <w:rPr>
          <w:rFonts w:ascii="Times New Roman" w:hAnsi="Times New Roman"/>
          <w:sz w:val="20"/>
          <w:szCs w:val="20"/>
        </w:rPr>
        <w:t>experimen</w:t>
      </w:r>
      <w:bookmarkEnd w:id="4"/>
      <w:bookmarkEnd w:id="5"/>
      <w:r w:rsidRPr="00F63278">
        <w:rPr>
          <w:rFonts w:ascii="Times New Roman" w:hAnsi="Times New Roman" w:hint="eastAsia"/>
          <w:sz w:val="20"/>
          <w:szCs w:val="20"/>
        </w:rPr>
        <w:t>tal validation</w:t>
      </w:r>
      <w:bookmarkEnd w:id="6"/>
      <w:bookmarkEnd w:id="7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4AE3202D" w14:textId="051BA4F9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S6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8" w:name="OLE_LINK55"/>
      <w:bookmarkStart w:id="9" w:name="OLE_LINK64"/>
      <w:r w:rsidRPr="00F63278">
        <w:rPr>
          <w:rFonts w:ascii="Times New Roman" w:hAnsi="Times New Roman"/>
          <w:sz w:val="20"/>
          <w:szCs w:val="20"/>
        </w:rPr>
        <w:t>List of maize RNA-</w:t>
      </w:r>
      <w:proofErr w:type="spellStart"/>
      <w:r w:rsidRPr="00F63278">
        <w:rPr>
          <w:rFonts w:ascii="Times New Roman" w:hAnsi="Times New Roman"/>
          <w:sz w:val="20"/>
          <w:szCs w:val="20"/>
        </w:rPr>
        <w:t>seq</w:t>
      </w:r>
      <w:proofErr w:type="spellEnd"/>
      <w:r w:rsidRPr="00F63278">
        <w:rPr>
          <w:rFonts w:ascii="Times New Roman" w:hAnsi="Times New Roman"/>
          <w:sz w:val="20"/>
          <w:szCs w:val="20"/>
        </w:rPr>
        <w:t xml:space="preserve"> data and corresponding mapping statistics</w:t>
      </w:r>
      <w:bookmarkEnd w:id="8"/>
      <w:bookmarkEnd w:id="9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06563FFC" w14:textId="10948C06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S7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10" w:name="OLE_LINK65"/>
      <w:bookmarkStart w:id="11" w:name="OLE_LINK66"/>
      <w:r w:rsidRPr="00F63278">
        <w:rPr>
          <w:rFonts w:ascii="Times New Roman" w:hAnsi="Times New Roman" w:hint="eastAsia"/>
          <w:sz w:val="20"/>
          <w:szCs w:val="20"/>
        </w:rPr>
        <w:t xml:space="preserve">Sequences </w:t>
      </w:r>
      <w:r w:rsidRPr="00F63278">
        <w:rPr>
          <w:rFonts w:ascii="Times New Roman" w:hAnsi="Times New Roman"/>
          <w:sz w:val="20"/>
          <w:szCs w:val="20"/>
        </w:rPr>
        <w:t>of 5,149 transcripts</w:t>
      </w:r>
      <w:r w:rsidRPr="00F63278">
        <w:rPr>
          <w:rFonts w:ascii="Times New Roman" w:hAnsi="Times New Roman" w:hint="eastAsia"/>
          <w:sz w:val="20"/>
          <w:szCs w:val="20"/>
        </w:rPr>
        <w:t xml:space="preserve"> assembled from unmapped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reads</w:t>
      </w:r>
      <w:bookmarkEnd w:id="10"/>
      <w:bookmarkEnd w:id="11"/>
      <w:r w:rsidRPr="00F63278">
        <w:rPr>
          <w:rFonts w:ascii="Times New Roman" w:hAnsi="Times New Roman"/>
          <w:sz w:val="20"/>
          <w:szCs w:val="20"/>
        </w:rPr>
        <w:t>.</w:t>
      </w:r>
    </w:p>
    <w:p w14:paraId="35E14DA9" w14:textId="2DCC720F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Table S8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12" w:name="OLE_LINK69"/>
      <w:bookmarkStart w:id="13" w:name="OLE_LINK70"/>
      <w:r w:rsidRPr="00F63278">
        <w:rPr>
          <w:rFonts w:ascii="Times New Roman" w:hAnsi="Times New Roman" w:hint="eastAsia"/>
          <w:sz w:val="20"/>
          <w:szCs w:val="20"/>
        </w:rPr>
        <w:t>Evidence support of newly assembled transcripts at the genome and/or transcript level</w:t>
      </w:r>
      <w:bookmarkEnd w:id="12"/>
      <w:bookmarkEnd w:id="13"/>
      <w:r w:rsidRPr="00F63278">
        <w:rPr>
          <w:rFonts w:ascii="Times New Roman" w:hAnsi="Times New Roman" w:hint="eastAsia"/>
          <w:sz w:val="20"/>
          <w:szCs w:val="20"/>
        </w:rPr>
        <w:t>s.</w:t>
      </w:r>
    </w:p>
    <w:p w14:paraId="1F6D1F31" w14:textId="174085EA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S9</w:t>
      </w:r>
      <w:r w:rsidRPr="00F63278">
        <w:rPr>
          <w:rFonts w:ascii="Times New Roman" w:hAnsi="Times New Roman"/>
          <w:sz w:val="20"/>
          <w:szCs w:val="20"/>
        </w:rPr>
        <w:t xml:space="preserve">. </w:t>
      </w:r>
      <w:bookmarkStart w:id="14" w:name="OLE_LINK56"/>
      <w:bookmarkStart w:id="15" w:name="OLE_LINK57"/>
      <w:bookmarkStart w:id="16" w:name="OLE_LINK81"/>
      <w:r w:rsidRPr="00F63278">
        <w:rPr>
          <w:rFonts w:ascii="Times New Roman" w:hAnsi="Times New Roman"/>
          <w:sz w:val="20"/>
          <w:szCs w:val="20"/>
        </w:rPr>
        <w:t>Primer sequence</w:t>
      </w:r>
      <w:r w:rsidRPr="00F63278">
        <w:rPr>
          <w:rFonts w:ascii="Times New Roman" w:hAnsi="Times New Roman" w:hint="eastAsia"/>
          <w:sz w:val="20"/>
          <w:szCs w:val="20"/>
        </w:rPr>
        <w:t>s</w:t>
      </w:r>
      <w:r w:rsidRPr="00F63278">
        <w:rPr>
          <w:rFonts w:ascii="Times New Roman" w:hAnsi="Times New Roman"/>
          <w:sz w:val="20"/>
          <w:szCs w:val="20"/>
        </w:rPr>
        <w:t xml:space="preserve"> of eight maize transcripts</w:t>
      </w:r>
      <w:bookmarkEnd w:id="14"/>
      <w:bookmarkEnd w:id="15"/>
      <w:r w:rsidRPr="00F63278">
        <w:rPr>
          <w:rFonts w:ascii="Times New Roman" w:hAnsi="Times New Roman"/>
          <w:sz w:val="20"/>
          <w:szCs w:val="20"/>
        </w:rPr>
        <w:t xml:space="preserve"> </w:t>
      </w:r>
      <w:r w:rsidRPr="00F63278">
        <w:rPr>
          <w:rFonts w:ascii="Times New Roman" w:hAnsi="Times New Roman" w:hint="eastAsia"/>
          <w:sz w:val="20"/>
          <w:szCs w:val="20"/>
        </w:rPr>
        <w:t xml:space="preserve">used for </w:t>
      </w:r>
      <w:r w:rsidRPr="00F63278">
        <w:rPr>
          <w:rFonts w:ascii="Times New Roman" w:hAnsi="Times New Roman"/>
          <w:sz w:val="20"/>
          <w:szCs w:val="20"/>
        </w:rPr>
        <w:t>experiment</w:t>
      </w:r>
      <w:r w:rsidRPr="00F63278">
        <w:rPr>
          <w:rFonts w:ascii="Times New Roman" w:hAnsi="Times New Roman" w:hint="eastAsia"/>
          <w:sz w:val="20"/>
          <w:szCs w:val="20"/>
        </w:rPr>
        <w:t>al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r w:rsidRPr="00F63278">
        <w:rPr>
          <w:rFonts w:ascii="Times New Roman" w:hAnsi="Times New Roman" w:hint="eastAsia"/>
          <w:sz w:val="20"/>
          <w:szCs w:val="20"/>
        </w:rPr>
        <w:t>validation</w:t>
      </w:r>
      <w:bookmarkEnd w:id="16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385269A0" w14:textId="215E1B08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S10</w:t>
      </w:r>
      <w:r w:rsidRPr="00F63278">
        <w:rPr>
          <w:rFonts w:ascii="Times New Roman" w:hAnsi="Times New Roman"/>
          <w:sz w:val="20"/>
          <w:szCs w:val="20"/>
        </w:rPr>
        <w:t>.</w:t>
      </w:r>
      <w:r w:rsidRPr="00F63278">
        <w:t xml:space="preserve"> </w:t>
      </w:r>
      <w:bookmarkStart w:id="17" w:name="OLE_LINK58"/>
      <w:bookmarkStart w:id="18" w:name="OLE_LINK59"/>
      <w:bookmarkStart w:id="19" w:name="OLE_LINK85"/>
      <w:r w:rsidRPr="00F63278">
        <w:rPr>
          <w:rFonts w:ascii="Times New Roman" w:hAnsi="Times New Roman" w:hint="eastAsia"/>
          <w:sz w:val="20"/>
          <w:szCs w:val="20"/>
        </w:rPr>
        <w:t xml:space="preserve">Differential expression </w:t>
      </w:r>
      <w:r w:rsidRPr="00F63278">
        <w:rPr>
          <w:rFonts w:ascii="Times New Roman" w:hAnsi="Times New Roman"/>
          <w:sz w:val="20"/>
          <w:szCs w:val="20"/>
        </w:rPr>
        <w:t xml:space="preserve">and network </w:t>
      </w:r>
      <w:r w:rsidRPr="00F63278">
        <w:rPr>
          <w:rFonts w:ascii="Times New Roman" w:hAnsi="Times New Roman" w:hint="eastAsia"/>
          <w:sz w:val="20"/>
          <w:szCs w:val="20"/>
        </w:rPr>
        <w:t xml:space="preserve">module </w:t>
      </w:r>
      <w:r w:rsidRPr="00F63278">
        <w:rPr>
          <w:rFonts w:ascii="Times New Roman" w:hAnsi="Times New Roman"/>
          <w:sz w:val="20"/>
          <w:szCs w:val="20"/>
        </w:rPr>
        <w:t>information of maize transcripts</w:t>
      </w:r>
      <w:bookmarkEnd w:id="17"/>
      <w:bookmarkEnd w:id="18"/>
      <w:bookmarkEnd w:id="19"/>
      <w:r w:rsidRPr="00F63278">
        <w:rPr>
          <w:rFonts w:ascii="Times New Roman" w:hAnsi="Times New Roman"/>
          <w:sz w:val="20"/>
          <w:szCs w:val="20"/>
        </w:rPr>
        <w:t>.</w:t>
      </w:r>
    </w:p>
    <w:p w14:paraId="569C67B6" w14:textId="71928C24" w:rsidR="00942EC6" w:rsidRPr="006A5476" w:rsidRDefault="00942EC6" w:rsidP="006A5476">
      <w:pPr>
        <w:rPr>
          <w:rFonts w:ascii="Times New Roman" w:hAnsi="Times New Roman"/>
          <w:sz w:val="20"/>
          <w:szCs w:val="20"/>
        </w:rPr>
      </w:pPr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S1</w:t>
      </w:r>
      <w:r w:rsidRPr="00F63278">
        <w:rPr>
          <w:rFonts w:ascii="Times New Roman" w:hAnsi="Times New Roman" w:hint="eastAsia"/>
          <w:b/>
          <w:sz w:val="20"/>
          <w:szCs w:val="20"/>
        </w:rPr>
        <w:t>1</w:t>
      </w:r>
      <w:r w:rsidRPr="00F63278">
        <w:rPr>
          <w:rFonts w:ascii="Times New Roman" w:hAnsi="Times New Roman"/>
          <w:sz w:val="20"/>
          <w:szCs w:val="20"/>
        </w:rPr>
        <w:t xml:space="preserve">. </w:t>
      </w:r>
      <w:bookmarkStart w:id="20" w:name="OLE_LINK86"/>
      <w:bookmarkStart w:id="21" w:name="OLE_LINK87"/>
      <w:r w:rsidRPr="00F63278">
        <w:rPr>
          <w:rFonts w:ascii="Times New Roman" w:hAnsi="Times New Roman"/>
          <w:sz w:val="20"/>
          <w:szCs w:val="20"/>
        </w:rPr>
        <w:t>GO enrichment results of each module in the</w:t>
      </w:r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r w:rsidRPr="00F63278">
        <w:rPr>
          <w:rFonts w:ascii="Times New Roman" w:hAnsi="Times New Roman"/>
          <w:sz w:val="20"/>
          <w:szCs w:val="20"/>
        </w:rPr>
        <w:t>co-expression network</w:t>
      </w:r>
      <w:bookmarkEnd w:id="20"/>
      <w:bookmarkEnd w:id="21"/>
      <w:r w:rsidRPr="00F63278">
        <w:rPr>
          <w:rFonts w:ascii="Times New Roman" w:hAnsi="Times New Roman"/>
          <w:sz w:val="20"/>
          <w:szCs w:val="20"/>
        </w:rPr>
        <w:t>.</w:t>
      </w:r>
    </w:p>
    <w:p w14:paraId="16182CCB" w14:textId="77777777" w:rsidR="00B24AE9" w:rsidRDefault="00B24AE9" w:rsidP="00942EC6">
      <w:pPr>
        <w:spacing w:line="360" w:lineRule="auto"/>
        <w:rPr>
          <w:rFonts w:ascii="Times New Roman" w:hAnsi="Times New Roman"/>
          <w:b/>
          <w:sz w:val="20"/>
          <w:szCs w:val="20"/>
        </w:rPr>
      </w:pPr>
    </w:p>
    <w:p w14:paraId="0BEB5CDA" w14:textId="32031ED5" w:rsidR="00942EC6" w:rsidRDefault="00942EC6" w:rsidP="00942EC6">
      <w:pPr>
        <w:spacing w:line="360" w:lineRule="auto"/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>Supplementary Figure Legends</w:t>
      </w:r>
    </w:p>
    <w:p w14:paraId="0E783EDF" w14:textId="721CFB03" w:rsidR="00942EC6" w:rsidRPr="00F63278" w:rsidRDefault="00942EC6" w:rsidP="00942EC6">
      <w:pPr>
        <w:rPr>
          <w:rFonts w:ascii="Times New Roman" w:hAnsi="Times New Roman"/>
          <w:sz w:val="21"/>
          <w:szCs w:val="21"/>
        </w:rPr>
      </w:pPr>
      <w:r w:rsidRPr="00F63278">
        <w:rPr>
          <w:rFonts w:ascii="Times New Roman" w:hAnsi="Times New Roman" w:hint="eastAsia"/>
          <w:b/>
          <w:sz w:val="21"/>
          <w:szCs w:val="21"/>
        </w:rPr>
        <w:t>Supplementary Figure S1</w:t>
      </w:r>
      <w:r w:rsidRPr="00F63278">
        <w:rPr>
          <w:rFonts w:ascii="Times New Roman" w:hAnsi="Times New Roman" w:hint="eastAsia"/>
          <w:sz w:val="21"/>
          <w:szCs w:val="21"/>
        </w:rPr>
        <w:t xml:space="preserve">. </w:t>
      </w:r>
      <w:bookmarkStart w:id="22" w:name="OLE_LINK60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inoculation and non-inoculation </w:t>
      </w:r>
      <w:r w:rsidR="005320FF" w:rsidRPr="00F63278">
        <w:rPr>
          <w:rFonts w:ascii="Times New Roman" w:hAnsi="Times New Roman" w:hint="eastAsia"/>
          <w:sz w:val="21"/>
          <w:szCs w:val="21"/>
        </w:rPr>
        <w:t>wheat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2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634D9296" w14:textId="770FB606" w:rsidR="00515CAC" w:rsidRPr="00F63278" w:rsidRDefault="00942EC6" w:rsidP="00942EC6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F63278">
        <w:rPr>
          <w:rFonts w:ascii="Times New Roman" w:hAnsi="Times New Roman" w:hint="eastAsia"/>
          <w:b/>
          <w:sz w:val="21"/>
          <w:szCs w:val="21"/>
        </w:rPr>
        <w:t>Supplementary Figure S</w:t>
      </w:r>
      <w:r w:rsidRPr="00F63278">
        <w:rPr>
          <w:rFonts w:ascii="Times New Roman" w:hAnsi="Times New Roman"/>
          <w:b/>
          <w:sz w:val="21"/>
          <w:szCs w:val="21"/>
        </w:rPr>
        <w:t>2</w:t>
      </w:r>
      <w:r w:rsidRPr="00F63278">
        <w:rPr>
          <w:rFonts w:ascii="Times New Roman" w:hAnsi="Times New Roman" w:hint="eastAsia"/>
          <w:sz w:val="21"/>
          <w:szCs w:val="21"/>
        </w:rPr>
        <w:t xml:space="preserve">. </w:t>
      </w:r>
      <w:bookmarkStart w:id="23" w:name="OLE_LINK61"/>
      <w:bookmarkStart w:id="24" w:name="OLE_LINK62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171 </w:t>
      </w:r>
      <w:r w:rsidRPr="00F63278">
        <w:rPr>
          <w:rFonts w:ascii="Times New Roman" w:hAnsi="Times New Roman" w:hint="eastAsia"/>
          <w:sz w:val="21"/>
          <w:szCs w:val="21"/>
        </w:rPr>
        <w:t xml:space="preserve">maize </w:t>
      </w:r>
      <w:r w:rsidRPr="00F63278">
        <w:rPr>
          <w:rFonts w:ascii="Times New Roman" w:hAnsi="Times New Roman"/>
          <w:sz w:val="21"/>
          <w:szCs w:val="21"/>
        </w:rPr>
        <w:t>B73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3"/>
      <w:bookmarkEnd w:id="24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77B8A2DC" w14:textId="7777777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41037DD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D3BCDCE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A5364B3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C4B1372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1735F653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B932274" w14:textId="5B3F789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Documents</w:t>
      </w:r>
    </w:p>
    <w:p w14:paraId="1210C427" w14:textId="07094AB5" w:rsidR="00BB64E4" w:rsidRDefault="00CD5FB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>1</w:t>
      </w:r>
      <w:r w:rsidR="00BB64E4">
        <w:rPr>
          <w:rFonts w:ascii="Times New Roman" w:hAnsi="Times New Roman" w:hint="eastAsia"/>
          <w:b/>
          <w:color w:val="000000" w:themeColor="text1"/>
        </w:rPr>
        <w:t>. Species assignment of newly assembled transcripts</w:t>
      </w:r>
    </w:p>
    <w:p w14:paraId="051C56EB" w14:textId="1AC9ABB1" w:rsidR="00045962" w:rsidRPr="00BB64E4" w:rsidRDefault="00EA3B74" w:rsidP="008E5301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="007C5341" w:rsidRPr="00BB64E4">
        <w:rPr>
          <w:rFonts w:ascii="Times New Roman" w:hAnsi="Times New Roman" w:hint="eastAsia"/>
          <w:sz w:val="21"/>
          <w:szCs w:val="21"/>
        </w:rPr>
        <w:t>CAFU</w:t>
      </w:r>
      <w:r w:rsidRPr="00BB64E4">
        <w:rPr>
          <w:rFonts w:ascii="Times New Roman" w:hAnsi="Times New Roman" w:hint="eastAsia"/>
          <w:sz w:val="21"/>
          <w:szCs w:val="21"/>
        </w:rPr>
        <w:t xml:space="preserve">, we </w:t>
      </w:r>
      <w:r w:rsidR="007C5341" w:rsidRPr="00BB64E4">
        <w:rPr>
          <w:rFonts w:ascii="Times New Roman" w:hAnsi="Times New Roman" w:hint="eastAsia"/>
          <w:sz w:val="21"/>
          <w:szCs w:val="21"/>
        </w:rPr>
        <w:t xml:space="preserve">introduce </w:t>
      </w:r>
      <w:r w:rsidR="00045962" w:rsidRPr="00BB64E4">
        <w:rPr>
          <w:rFonts w:ascii="Times New Roman" w:hAnsi="Times New Roman" w:hint="eastAsia"/>
          <w:sz w:val="21"/>
          <w:szCs w:val="21"/>
        </w:rPr>
        <w:t>SAT (Species Assignment of Transcripts)</w:t>
      </w:r>
      <w:r w:rsidRPr="00BB64E4">
        <w:rPr>
          <w:rFonts w:ascii="Times New Roman" w:hAnsi="Times New Roman" w:hint="eastAsia"/>
          <w:sz w:val="21"/>
          <w:szCs w:val="21"/>
        </w:rPr>
        <w:t xml:space="preserve">, a </w:t>
      </w:r>
      <w:r w:rsidR="00FD214B" w:rsidRPr="00BB64E4">
        <w:rPr>
          <w:rFonts w:ascii="Times New Roman" w:hAnsi="Times New Roman" w:hint="eastAsia"/>
          <w:sz w:val="21"/>
          <w:szCs w:val="21"/>
        </w:rPr>
        <w:t>machine learning (</w:t>
      </w:r>
      <w:r w:rsidR="00045962" w:rsidRPr="00BB64E4">
        <w:rPr>
          <w:rFonts w:ascii="Times New Roman" w:hAnsi="Times New Roman" w:hint="eastAsia"/>
          <w:sz w:val="21"/>
          <w:szCs w:val="21"/>
        </w:rPr>
        <w:t>ML</w:t>
      </w:r>
      <w:r w:rsidR="00FD214B" w:rsidRPr="00BB64E4">
        <w:rPr>
          <w:rFonts w:ascii="Times New Roman" w:hAnsi="Times New Roman" w:hint="eastAsia"/>
          <w:sz w:val="21"/>
          <w:szCs w:val="21"/>
        </w:rPr>
        <w:t>)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-based </w:t>
      </w:r>
      <w:r w:rsidR="00395976" w:rsidRPr="00BB64E4">
        <w:rPr>
          <w:rFonts w:ascii="Times New Roman" w:hAnsi="Times New Roman" w:hint="eastAsia"/>
          <w:sz w:val="21"/>
          <w:szCs w:val="21"/>
        </w:rPr>
        <w:t>functional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95976" w:rsidRPr="00BB64E4">
        <w:rPr>
          <w:rFonts w:ascii="Times New Roman" w:hAnsi="Times New Roman" w:hint="eastAsia"/>
          <w:sz w:val="21"/>
          <w:szCs w:val="21"/>
        </w:rPr>
        <w:t>module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that </w:t>
      </w:r>
      <w:r w:rsidR="00045962" w:rsidRPr="00BB64E4">
        <w:rPr>
          <w:rFonts w:ascii="Times New Roman" w:hAnsi="Times New Roman"/>
          <w:sz w:val="21"/>
          <w:szCs w:val="21"/>
        </w:rPr>
        <w:t>pinpoint</w:t>
      </w:r>
      <w:r w:rsidR="00045962" w:rsidRPr="00BB64E4">
        <w:rPr>
          <w:rFonts w:ascii="Times New Roman" w:hAnsi="Times New Roman" w:hint="eastAsia"/>
          <w:sz w:val="21"/>
          <w:szCs w:val="21"/>
        </w:rPr>
        <w:t>s</w:t>
      </w:r>
      <w:r w:rsidR="00045962" w:rsidRPr="00BB64E4">
        <w:rPr>
          <w:rFonts w:ascii="Times New Roman" w:hAnsi="Times New Roman"/>
          <w:sz w:val="21"/>
          <w:szCs w:val="21"/>
        </w:rPr>
        <w:t xml:space="preserve"> the species </w:t>
      </w:r>
      <w:r w:rsidR="00045962" w:rsidRPr="00BB64E4">
        <w:rPr>
          <w:rFonts w:ascii="Times New Roman" w:hAnsi="Times New Roman" w:hint="eastAsia"/>
          <w:sz w:val="21"/>
          <w:szCs w:val="21"/>
        </w:rPr>
        <w:t>categories</w:t>
      </w:r>
      <w:r w:rsidR="00045962" w:rsidRPr="00BB64E4">
        <w:rPr>
          <w:rFonts w:ascii="Times New Roman" w:hAnsi="Times New Roman"/>
          <w:sz w:val="21"/>
          <w:szCs w:val="21"/>
        </w:rPr>
        <w:t xml:space="preserve"> of assembled transcripts</w:t>
      </w:r>
      <w:r w:rsidRPr="00BB64E4">
        <w:rPr>
          <w:rFonts w:ascii="Times New Roman" w:hAnsi="Times New Roman" w:hint="eastAsia"/>
          <w:sz w:val="21"/>
          <w:szCs w:val="21"/>
        </w:rPr>
        <w:t xml:space="preserve">.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Below we present a case study of </w:t>
      </w:r>
      <w:r w:rsidRPr="00BB64E4">
        <w:rPr>
          <w:rFonts w:ascii="Times New Roman" w:hAnsi="Times New Roman" w:hint="eastAsia"/>
          <w:sz w:val="21"/>
          <w:szCs w:val="21"/>
        </w:rPr>
        <w:t xml:space="preserve">SAT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Pr="00BB64E4">
        <w:rPr>
          <w:rFonts w:ascii="Times New Roman" w:hAnsi="Times New Roman" w:hint="eastAsia"/>
          <w:sz w:val="21"/>
          <w:szCs w:val="21"/>
        </w:rPr>
        <w:t>identify</w:t>
      </w:r>
      <w:r w:rsidR="00D51DF7" w:rsidRPr="00BB64E4">
        <w:rPr>
          <w:rFonts w:ascii="Times New Roman" w:hAnsi="Times New Roman" w:hint="eastAsia"/>
          <w:sz w:val="21"/>
          <w:szCs w:val="21"/>
        </w:rPr>
        <w:t>ing</w:t>
      </w:r>
      <w:r w:rsidRPr="00BB64E4">
        <w:rPr>
          <w:rFonts w:ascii="Times New Roman" w:hAnsi="Times New Roman" w:hint="eastAsia"/>
          <w:sz w:val="21"/>
          <w:szCs w:val="21"/>
        </w:rPr>
        <w:t xml:space="preserve"> the original species of transcripts assembled from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unmapped reads from </w:t>
      </w:r>
      <w:r w:rsidRPr="00BB64E4">
        <w:rPr>
          <w:rFonts w:ascii="Times New Roman" w:hAnsi="Times New Roman" w:cs="Times New Roman" w:hint="eastAsia"/>
          <w:sz w:val="21"/>
          <w:szCs w:val="21"/>
        </w:rPr>
        <w:t>stripe rust (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Puccinia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striiformis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f. sp.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tritici</w:t>
      </w:r>
      <w:proofErr w:type="spellEnd"/>
      <w:r w:rsidRPr="00BB64E4">
        <w:rPr>
          <w:rFonts w:ascii="Times New Roman" w:hAnsi="Times New Roman" w:cs="Times New Roman" w:hint="eastAsia"/>
          <w:sz w:val="21"/>
          <w:szCs w:val="21"/>
        </w:rPr>
        <w:t xml:space="preserve">)-infected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wheat samples.</w:t>
      </w:r>
    </w:p>
    <w:p w14:paraId="7C4F2DBE" w14:textId="77777777" w:rsidR="00EA3B74" w:rsidRDefault="00EA3B74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29741254" w14:textId="2FA7B626" w:rsidR="001226E6" w:rsidRPr="00CD5FB8" w:rsidRDefault="00FD647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Positive and negative samples</w:t>
      </w:r>
    </w:p>
    <w:p w14:paraId="2A1CFBBD" w14:textId="7B6E7B7C" w:rsidR="001226E6" w:rsidRPr="00BB64E4" w:rsidRDefault="00FB0072" w:rsidP="00045962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he SAT was trained and validated using 20,502 positive samples and 137,052 negative samples. The positive samples were</w:t>
      </w:r>
      <w:r w:rsidR="00C54BB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coding sequences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of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Puccinia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striiformis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f. sp.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tritici</w:t>
      </w:r>
      <w:proofErr w:type="spellEnd"/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(PST-78)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</w:t>
      </w:r>
      <w:proofErr w:type="spellStart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>Ensembl</w:t>
      </w:r>
      <w:proofErr w:type="spellEnd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Fungi database 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D16E97" w:rsidRPr="00BB64E4">
        <w:rPr>
          <w:rFonts w:ascii="Times New Roman" w:hAnsi="Times New Roman"/>
          <w:sz w:val="21"/>
          <w:szCs w:val="21"/>
        </w:rPr>
        <w:t>https://fungi.ensembl.org/Puccinia_striiformis_f_sp_tritici_pst_78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 while the negative samples were</w:t>
      </w:r>
      <w:r w:rsidR="001226E6" w:rsidRPr="00BB64E4">
        <w:rPr>
          <w:rFonts w:ascii="Times New Roman" w:hAnsi="Times New Roman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sz w:val="21"/>
          <w:szCs w:val="21"/>
        </w:rPr>
        <w:t>coding</w:t>
      </w:r>
      <w:r w:rsidR="00F33577" w:rsidRPr="00BB64E4">
        <w:rPr>
          <w:rFonts w:ascii="Times New Roman" w:hAnsi="Times New Roman" w:hint="eastAsia"/>
          <w:sz w:val="21"/>
          <w:szCs w:val="21"/>
        </w:rPr>
        <w:t xml:space="preserve"> sequences</w:t>
      </w:r>
      <w:r w:rsidR="003E59DB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E59D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of 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bread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wheat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Triticum</w:t>
      </w:r>
      <w:proofErr w:type="spellEnd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aestivum</w:t>
      </w:r>
      <w:proofErr w:type="spellEnd"/>
      <w:r w:rsidR="00D16E97" w:rsidRPr="00BB64E4">
        <w:rPr>
          <w:rFonts w:ascii="Times New Roman" w:hAnsi="Times New Roman" w:hint="eastAsia"/>
          <w:i/>
          <w:iCs/>
          <w:color w:val="000000" w:themeColor="text1"/>
          <w:sz w:val="21"/>
          <w:szCs w:val="21"/>
        </w:rPr>
        <w:t xml:space="preserve"> </w:t>
      </w:r>
      <w:r w:rsidR="00D16E97" w:rsidRPr="00BB64E4">
        <w:rPr>
          <w:rFonts w:ascii="Times New Roman" w:hAnsi="Times New Roman" w:hint="eastAsia"/>
          <w:iCs/>
          <w:color w:val="000000" w:themeColor="text1"/>
          <w:sz w:val="21"/>
          <w:szCs w:val="21"/>
        </w:rPr>
        <w:t>L.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the </w:t>
      </w:r>
      <w:proofErr w:type="spellStart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Ensembl</w:t>
      </w:r>
      <w:proofErr w:type="spellEnd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Plants database (</w:t>
      </w:r>
      <w:r w:rsidR="005C506C" w:rsidRPr="00BB64E4">
        <w:rPr>
          <w:rFonts w:ascii="Times New Roman" w:hAnsi="Times New Roman"/>
          <w:color w:val="000000" w:themeColor="text1"/>
          <w:sz w:val="21"/>
          <w:szCs w:val="21"/>
        </w:rPr>
        <w:t>https://plants.ensembl.org/index.html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These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positive and negative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randomly divided into two parts: 80%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training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(16,401 positive and 109,641 negative samples) and 20% </w:t>
      </w:r>
      <w:r w:rsidR="00115D8D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hold-out testing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>samples</w:t>
      </w:r>
      <w:r w:rsidR="00E16B1F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(4,101 positive and 27,411 negative samples)</w:t>
      </w:r>
      <w:r w:rsidR="001B2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</w:p>
    <w:p w14:paraId="73C85A1B" w14:textId="77777777" w:rsidR="00EC3073" w:rsidRPr="00BB64E4" w:rsidRDefault="00EC3073" w:rsidP="00045962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14:paraId="1E84DD38" w14:textId="67641203" w:rsidR="006F1C21" w:rsidRPr="00BB64E4" w:rsidRDefault="00191CC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B64E4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Pr="00BB64E4">
        <w:rPr>
          <w:rFonts w:ascii="Times New Roman" w:hAnsi="Times New Roman"/>
          <w:b/>
          <w:color w:val="000000" w:themeColor="text1"/>
          <w:sz w:val="21"/>
          <w:szCs w:val="21"/>
        </w:rPr>
        <w:t>eature encoding</w:t>
      </w:r>
    </w:p>
    <w:p w14:paraId="029CB65D" w14:textId="47BB4267" w:rsidR="00E558B9" w:rsidRPr="00BB64E4" w:rsidRDefault="00573C9E" w:rsidP="00B24AE9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In order to </w:t>
      </w:r>
      <w:r w:rsidR="000B2EF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recognized by </w:t>
      </w:r>
      <w:r w:rsidR="001E72A8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ML system, each </w:t>
      </w:r>
      <w:r w:rsidR="00EC3073" w:rsidRPr="00BB64E4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was represented to a fixed-length numeric vector by nine different feature encoding schemes. 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For each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corresponding </w:t>
      </w:r>
      <w:r w:rsidR="001F01C1" w:rsidRPr="00BB64E4">
        <w:rPr>
          <w:rFonts w:ascii="Times New Roman" w:hAnsi="Times New Roman" w:hint="eastAsia"/>
          <w:color w:val="000000" w:themeColor="text1"/>
          <w:sz w:val="21"/>
          <w:szCs w:val="21"/>
        </w:rPr>
        <w:t>amino acid sequence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6649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is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represented as:</w:t>
      </w:r>
    </w:p>
    <w:p w14:paraId="3E1C6E49" w14:textId="4E33B213" w:rsidR="00BC5914" w:rsidRPr="00BB64E4" w:rsidRDefault="00BC5914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P=</m:t>
        </m:r>
        <m:sSub>
          <m:sSubPr>
            <m:ctrlPr>
              <w:ins w:id="2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sSub>
          <m:sSubPr>
            <m:ctrlPr>
              <w:ins w:id="2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sSub>
          <m:sSubPr>
            <m:ctrlPr>
              <w:ins w:id="2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</m:t>
            </m:r>
          </m:sub>
        </m:sSub>
        <m:sSub>
          <m:sSubPr>
            <m:ctrlPr>
              <w:ins w:id="2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4</m:t>
            </m:r>
          </m:sub>
        </m:sSub>
        <m:sSub>
          <m:sSubPr>
            <m:ctrlPr>
              <w:ins w:id="2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5</m:t>
            </m:r>
          </m:sub>
        </m:sSub>
        <m:sSub>
          <m:sSubPr>
            <m:ctrlPr>
              <w:ins w:id="30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6</m:t>
            </m:r>
          </m:sub>
        </m:sSub>
        <m:sSub>
          <m:sSubPr>
            <m:ctrlPr>
              <w:ins w:id="3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7</m:t>
            </m:r>
          </m:sub>
        </m:sSub>
        <m:sSub>
          <m:sSubPr>
            <m:ctrlPr>
              <w:ins w:id="3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8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…</m:t>
        </m:r>
        <m:sSub>
          <m:sSubPr>
            <m:ctrlPr>
              <w:ins w:id="3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L-2</m:t>
            </m:r>
          </m:sub>
        </m:sSub>
        <m:sSub>
          <m:sSubPr>
            <m:ctrlPr>
              <w:ins w:id="34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L-1</m:t>
            </m:r>
          </m:sub>
        </m:sSub>
        <m:sSub>
          <m:sSubPr>
            <m:ctrlPr>
              <w:ins w:id="3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sub>
        </m:sSub>
      </m:oMath>
      <w:r w:rsidR="00DF1AE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27117152" w14:textId="1FE260A7" w:rsidR="00CA30A4" w:rsidRPr="00BB64E4" w:rsidRDefault="00CA30A4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ins w:id="3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d>
          <m:dPr>
            <m:ctrlPr>
              <w:ins w:id="3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i=1,2,3,…,L-1,L</m:t>
            </m:r>
          </m:e>
        </m:d>
      </m:oMath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represents the amino acid residue at position </w:t>
      </w:r>
      <w:proofErr w:type="spellStart"/>
      <w:r w:rsidRPr="00BB64E4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proofErr w:type="spellEnd"/>
      <w:r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3A18D9EC" w14:textId="08273DB8" w:rsidR="00AC6799" w:rsidRPr="003E546A" w:rsidRDefault="006F1C2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K-</w:t>
      </w:r>
      <w:proofErr w:type="spellStart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mer</w:t>
      </w:r>
      <w:proofErr w:type="spellEnd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</w:t>
      </w:r>
      <w:r w:rsidRPr="00BB64E4">
        <w:rPr>
          <w:rFonts w:ascii="Times New Roman" w:hAnsi="Times New Roman"/>
          <w:b/>
          <w:i/>
          <w:color w:val="000000" w:themeColor="text1"/>
          <w:sz w:val="21"/>
          <w:szCs w:val="21"/>
        </w:rPr>
        <w:t>e</w:t>
      </w:r>
      <w:r w:rsidR="005569A4"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ncoding</w:t>
      </w:r>
      <w:r w:rsidR="005569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his encoding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scheme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calculates </w:t>
      </w:r>
      <w:r w:rsidR="008F3EDC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 frequency of 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>all possible sub</w:t>
      </w:r>
      <w:r w:rsidR="0028138A" w:rsidRPr="00BB64E4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sequences of length </w:t>
      </w:r>
      <w:r w:rsidR="00B718B2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62774" w:rsidRPr="00BB64E4">
        <w:rPr>
          <w:rFonts w:ascii="Times New Roman" w:hAnsi="Times New Roman" w:hint="eastAsia"/>
          <w:i/>
          <w:color w:val="000000" w:themeColor="text1"/>
          <w:sz w:val="21"/>
          <w:szCs w:val="21"/>
        </w:rPr>
        <w:t xml:space="preserve">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for each sample</w:t>
      </w:r>
      <w:r w:rsidR="00995263"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 order to avoid the curse of dimensionality, we set </w:t>
      </w:r>
      <w:r w:rsidR="005569A4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= 1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and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2 to gene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rate </w:t>
      </w:r>
      <w:r w:rsidR="00484B98" w:rsidRPr="003E546A">
        <w:rPr>
          <w:rFonts w:ascii="Times New Roman" w:hAnsi="Times New Roman"/>
          <w:color w:val="000000" w:themeColor="text1"/>
          <w:sz w:val="21"/>
          <w:szCs w:val="21"/>
        </w:rPr>
        <w:t>420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features for calculating the </w:t>
      </w:r>
      <w:r w:rsidR="005569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frequency of </w:t>
      </w:r>
      <w:r w:rsidR="00963538" w:rsidRPr="003E546A">
        <w:rPr>
          <w:rFonts w:ascii="Times New Roman" w:hAnsi="Times New Roman"/>
          <w:color w:val="000000" w:themeColor="text1"/>
          <w:sz w:val="21"/>
          <w:szCs w:val="21"/>
        </w:rPr>
        <w:t>20 amino acids and 400 amino acid pairs in a protein sequence</w:t>
      </w:r>
      <w:r w:rsidR="00F72FC4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ins w:id="38" w:author="翟晶晶" w:date="2018-11-28T16:11:00Z">
        <w:r w:rsidR="00F72FC4">
          <w:rPr>
            <w:rFonts w:ascii="Times New Roman" w:hAnsi="Times New Roman"/>
            <w:color w:val="000000" w:themeColor="text1"/>
            <w:sz w:val="21"/>
            <w:szCs w:val="21"/>
          </w:rPr>
          <w:t>respectively</w:t>
        </w:r>
      </w:ins>
      <w:r w:rsidR="00963538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60109848" w14:textId="531E6343" w:rsidR="00742D34" w:rsidRPr="003E546A" w:rsidRDefault="00C551BF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(</w:t>
      </w:r>
      <w:r w:rsidR="00492FD1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Distance-based </w:t>
      </w:r>
      <w:r w:rsidR="00F037CE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r</w:t>
      </w: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esidues) encoding: </w:t>
      </w:r>
      <w:r w:rsidR="00BB64E4" w:rsidRPr="003E546A">
        <w:rPr>
          <w:rFonts w:ascii="Times New Roman" w:hAnsi="Times New Roman" w:hint="eastAsia"/>
          <w:color w:val="000000" w:themeColor="text1"/>
          <w:sz w:val="21"/>
          <w:szCs w:val="21"/>
        </w:rPr>
        <w:t>I</w:t>
      </w:r>
      <w:r w:rsidR="00CA30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n this encoding scheme,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each protein sequence can be represented as a (20+20*20*</w:t>
      </w:r>
      <w:proofErr w:type="spellStart"/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)-dimensional numerical feature vector based on the distance between amino acid residue pairs, where </w:t>
      </w:r>
      <w:proofErr w:type="spellStart"/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</w:t>
      </w:r>
      <w:r w:rsidR="00D24CF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distance threshold 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9131AF" w:rsidRPr="003E546A">
        <w:rPr>
          <w:rFonts w:ascii="Times New Roman" w:hAnsi="Times New Roman"/>
          <w:color w:val="000000" w:themeColor="text1"/>
          <w:sz w:val="21"/>
          <w:szCs w:val="21"/>
        </w:rPr>
        <w:t>ing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the maximum distance between residue pairs</w:t>
      </w:r>
      <w:r w:rsidR="006F1C2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&lt;EndNote&gt;&lt;Cite&gt;&lt;Author&gt;Liu&lt;/Author&gt;&lt;Year&gt;2014&lt;/Year&gt;&lt;RecNum&gt;3&lt;/RecNum&gt;&lt;DisplayText&gt;[1]&lt;/DisplayText&gt;&lt;record&gt;&lt;rec-number&gt;3&lt;/rec-number&gt;&lt;foreign-keys&gt;&lt;key app="EN" db-id="afw99papldt9t1ep2xqx22e2fsv0afwafr5a" timestamp="1531019215"&gt;3&lt;/key&gt;&lt;/foreign-keys&gt;&lt;ref-type name="Journal Article"&gt;17&lt;/ref-type&gt;&lt;contributors&gt;&lt;authors&gt;&lt;author&gt;Liu, B.&lt;/author&gt;&lt;author&gt;Xu, J.&lt;/author&gt;&lt;author&gt;Zou, Q.&lt;/author&gt;&lt;author&gt;Xu, R.&lt;/author&gt;&lt;author&gt;Wang, X.&lt;/author&gt;&lt;author&gt;Chen, Q.&lt;/author&gt;&lt;/authors&gt;&lt;/contributors&gt;&lt;titles&gt;&lt;title&gt;Using distances between Top-n-gram and residue pairs for protein remote homology detection&lt;/title&gt;&lt;secondary-title&gt;BMC Bioinformatics&lt;/secondary-title&gt;&lt;/titles&gt;&lt;periodical&gt;&lt;full-title&gt;BMC Bioinformatics&lt;/full-title&gt;&lt;/periodical&gt;&lt;pages&gt;S3&lt;/pages&gt;&lt;volume&gt;15 Suppl 2&lt;/volume&gt;&lt;keywords&gt;&lt;keyword&gt;Amino Acids/chemistry&lt;/keyword&gt;&lt;keyword&gt;Proteins/chemistry/classification&lt;/keyword&gt;&lt;keyword&gt;Sequence Alignment&lt;/keyword&gt;&lt;keyword&gt;Sequence Analysis, Protein/*methods&lt;/keyword&gt;&lt;keyword&gt;*Sequence Homology, Amino Acid&lt;/keyword&gt;&lt;keyword&gt;*Support Vector Machine&lt;/keyword&gt;&lt;/keywords&gt;&lt;dates&gt;&lt;year&gt;2014&lt;/year&gt;&lt;/dates&gt;&lt;isbn&gt;1471-2105 (Electronic)&amp;#xD;1471-2105 (Linking)&lt;/isbn&gt;&lt;accession-num&gt;24564580&lt;/accession-num&gt;&lt;urls&gt;&lt;related-urls&gt;&lt;url&gt;https://www.ncbi.nlm.nih.gov/pubmed/24564580&lt;/url&gt;&lt;/related-urls&gt;&lt;/urls&gt;&lt;custom2&gt;PMC4015815&lt;/custom2&gt;&lt;electronic-resource-num&gt;10.1186/1471-2105-15-S2-S3&lt;/electronic-resource-num&gt;&lt;/record&gt;&lt;/Cite&gt;&lt;/EndNote&gt;</w:instrTex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[1]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346310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example, if we set </w:t>
      </w:r>
      <w:proofErr w:type="spellStart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 xml:space="preserve">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= 2,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each protein sequence can be </w:t>
      </w:r>
      <w:r w:rsidR="009D5D26" w:rsidRPr="003E546A">
        <w:rPr>
          <w:rFonts w:ascii="Times New Roman" w:hAnsi="Times New Roman"/>
          <w:color w:val="000000" w:themeColor="text1"/>
          <w:sz w:val="21"/>
          <w:szCs w:val="21"/>
        </w:rPr>
        <w:t>represented</w:t>
      </w:r>
      <w:r w:rsidR="009D5D26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with an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820-dimensional feature vector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8F70EC" w:rsidRPr="003E546A">
        <w:rPr>
          <w:rFonts w:ascii="Times New Roman" w:hAnsi="Times New Roman"/>
          <w:b/>
          <w:color w:val="000000" w:themeColor="text1"/>
          <w:sz w:val="21"/>
          <w:szCs w:val="21"/>
        </w:rPr>
        <w:t>Figure S1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E546A" w:rsidRPr="003E546A">
        <w:rPr>
          <w:rFonts w:ascii="Times New Roman" w:hAnsi="Times New Roman"/>
          <w:color w:val="000000" w:themeColor="text1"/>
          <w:sz w:val="21"/>
          <w:szCs w:val="21"/>
        </w:rPr>
        <w:t>consisting</w:t>
      </w:r>
      <w:r w:rsidR="003E546A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E546A" w:rsidRPr="003E546A">
        <w:rPr>
          <w:rFonts w:ascii="Times New Roman" w:hAnsi="Times New Roman" w:hint="eastAsia"/>
          <w:color w:val="000000" w:themeColor="text1"/>
          <w:sz w:val="21"/>
          <w:szCs w:val="21"/>
        </w:rPr>
        <w:lastRenderedPageBreak/>
        <w:t>of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occurrences of 20 amino acids (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0), the occurrences of 400 amino acid pairs for two adjacent residues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1)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the occurrences of 400 amino acid pairs for residues with distance 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2)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7ABD1F9D" w14:textId="78009E77" w:rsidR="00193343" w:rsidRDefault="00193343" w:rsidP="00B24AE9">
      <w:pPr>
        <w:ind w:left="480" w:hangingChars="200" w:hanging="48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4ACC21A8" wp14:editId="135D74BB">
            <wp:extent cx="3701080" cy="25996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_encoding.jp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33" cy="26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7E2" w14:textId="3BF41E8B" w:rsidR="00193343" w:rsidRPr="003E546A" w:rsidRDefault="00193343" w:rsidP="00B24AE9">
      <w:pPr>
        <w:ind w:left="420" w:hangingChars="200" w:hanging="420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S1.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AE406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sche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matic example of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encoding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scheme</w:t>
      </w:r>
    </w:p>
    <w:p w14:paraId="1D0A0029" w14:textId="7AE16B48" w:rsidR="00492FD1" w:rsidRPr="003E546A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 (Auto-covariance) encoding: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869B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encoding scheme</w:t>
      </w:r>
      <w:r w:rsidR="00435BD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utilize</w:t>
      </w:r>
      <w:r w:rsidR="00BB0E7F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various physicochemical properties (PCP)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&lt;EndNote&gt;&lt;Cite&gt;&lt;Author&gt;Kawashima&lt;/Author&gt;&lt;Year&gt;2008&lt;/Year&gt;&lt;RecNum&gt;6&lt;/RecNum&gt;&lt;DisplayText&gt;[2]&lt;/DisplayText&gt;&lt;record&gt;&lt;rec-number&gt;6&lt;/rec-number&gt;&lt;foreign-keys&gt;&lt;key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[2]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to measure the interactions between</w:t>
      </w:r>
      <w:del w:id="39" w:author="翟晶晶" w:date="2018-11-28T16:21:00Z">
        <w:r w:rsidR="00DA248D" w:rsidRPr="003E546A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 the</w:delText>
        </w:r>
      </w:del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="00DA248D" w:rsidRPr="003E546A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del w:id="40" w:author="翟晶晶" w:date="2018-11-28T16:21:00Z">
        <w:r w:rsidR="00DA248D" w:rsidRPr="003E546A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 amino acid</w:delText>
        </w:r>
      </w:del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(</w:t>
      </w:r>
      <w:proofErr w:type="spellStart"/>
      <w:r w:rsidR="00DA248D" w:rsidRPr="003E546A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has been successfully applied in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protein</w:t>
      </w:r>
      <w:r w:rsidR="00345102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771CF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interactions 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&lt;EndNote&gt;&lt;Cite&gt;&lt;Author&gt;Zhou&lt;/Author&gt;&lt;Year&gt;2017&lt;/Year&gt;&lt;RecNum&gt;25&lt;/RecNum&gt;&lt;DisplayText&gt;[3]&lt;/DisplayText&gt;&lt;record&gt;&lt;rec-number&gt;25&lt;/rec-number&gt;&lt;foreign-keys&gt;&lt;key app="EN" db-id="afw99papldt9t1ep2xqx22e2fsv0afwafr5a" timestamp="1537443785"&gt;25&lt;/key&gt;&lt;/foreign-keys&gt;&lt;ref-type name="Journal Article"&gt;17&lt;/ref-type&gt;&lt;contributors&gt;&lt;authors&gt;&lt;author&gt;Zhou, C.&lt;/author&gt;&lt;author&gt;Yu, H.&lt;/author&gt;&lt;author&gt;Ding, Y.&lt;/author&gt;&lt;author&gt;Guo, F.&lt;/author&gt;&lt;author&gt;Gong, X. J.&lt;/author&gt;&lt;/authors&gt;&lt;/contributors&gt;&lt;auth-address&gt;School of Computer Science and Technology, Tianjin University, Tianjin, China, 300072.&amp;#xD;Tianjin Key Laboratory of Cognitive Computing and Application, Tianjin, China, 300072.&lt;/auth-address&gt;&lt;titles&gt;&lt;title&gt;Multi-scale encoding of amino acid sequences for predicting protein interactions using gradient boosting decision tree&lt;/title&gt;&lt;secondary-title&gt;PLoS One&lt;/secondary-title&gt;&lt;/titles&gt;&lt;periodical&gt;&lt;full-title&gt;PLoS One&lt;/full-title&gt;&lt;/periodical&gt;&lt;pages&gt;e0181426&lt;/pages&gt;&lt;volume&gt;12&lt;/volume&gt;&lt;number&gt;8&lt;/number&gt;&lt;keywords&gt;&lt;keyword&gt;*Amino Acid Sequence&lt;/keyword&gt;&lt;keyword&gt;Bacterial Proteins/genetics/metabolism&lt;/keyword&gt;&lt;keyword&gt;Computational Biology&lt;/keyword&gt;&lt;keyword&gt;Datasets as Topic&lt;/keyword&gt;&lt;keyword&gt;*Decision Trees&lt;/keyword&gt;&lt;keyword&gt;Helicobacter pylori&lt;/keyword&gt;&lt;keyword&gt;Humans&lt;/keyword&gt;&lt;keyword&gt;Protein Interaction Mapping/*methods&lt;/keyword&gt;&lt;keyword&gt;Saccharomyces cerevisiae&lt;/keyword&gt;&lt;keyword&gt;Saccharomyces cerevisiae Proteins/genetics/metabolism&lt;/keyword&gt;&lt;keyword&gt;Wnt Proteins/genetics/metabolism&lt;/keyword&gt;&lt;/keywords&gt;&lt;dates&gt;&lt;year&gt;2017&lt;/year&gt;&lt;/dates&gt;&lt;isbn&gt;1932-6203 (Electronic)&amp;#xD;1932-6203 (Linking)&lt;/isbn&gt;&lt;accession-num&gt;28792503&lt;/accession-num&gt;&lt;urls&gt;&lt;related-urls&gt;&lt;url&gt;https://www.ncbi.nlm.nih.gov/pubmed/28792503&lt;/url&gt;&lt;/related-urls&gt;&lt;/urls&gt;&lt;custom2&gt;PMC5549711&lt;/custom2&gt;&lt;electronic-resource-num&gt;10.1371/journal.pone.0181426&lt;/electronic-resource-num&gt;&lt;/record&gt;&lt;/Cite&gt;&lt;/EndNote&gt;</w:instrTex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[3]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The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EA09C9" w:rsidRPr="003E546A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encoding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feature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are defined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as below:</w:t>
      </w:r>
    </w:p>
    <w:p w14:paraId="526CC465" w14:textId="159FC47C" w:rsidR="00CC0F12" w:rsidRPr="003E546A" w:rsidRDefault="00CC0F12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AC=</m:t>
        </m:r>
        <m:f>
          <m:fPr>
            <m:ctrlPr>
              <w:ins w:id="4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Pr>
          <m:num>
            <m:nary>
              <m:naryPr>
                <m:chr m:val="∑"/>
                <m:limLoc m:val="undOvr"/>
                <m:ctrlPr>
                  <w:ins w:id="4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ins w:id="43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44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ins w:id="45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46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47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ins w:id="48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ctrlPr>
                      <w:ins w:id="49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50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ins w:id="51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52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53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ins w:id="54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E7687E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42886533" w14:textId="119EEBF6" w:rsidR="00CC0F12" w:rsidRPr="003E546A" w:rsidRDefault="00E7687E" w:rsidP="00B24AE9">
      <w:pPr>
        <w:ind w:leftChars="236" w:left="566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 w:hint="eastAsia"/>
          <w:color w:val="000000" w:themeColor="text1"/>
          <w:sz w:val="21"/>
          <w:szCs w:val="21"/>
        </w:rPr>
        <w:t>w</w:t>
      </w:r>
      <w:r w:rsidR="00DA3C06" w:rsidRPr="003E546A">
        <w:rPr>
          <w:rFonts w:ascii="Times New Roman" w:hAnsi="Times New Roman"/>
          <w:color w:val="000000" w:themeColor="text1"/>
          <w:sz w:val="21"/>
          <w:szCs w:val="21"/>
        </w:rPr>
        <w:t>here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5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5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57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represents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numerical</w:t>
      </w:r>
      <w:r w:rsidR="003A281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ins w:id="5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and can be accessed from </w:t>
      </w:r>
      <w:proofErr w:type="spellStart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>AAindex</w:t>
      </w:r>
      <w:proofErr w:type="spellEnd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&lt;EndNote&gt;&lt;Cite&gt;&lt;Author&gt;Kawashima&lt;/Author&gt;&lt;Year&gt;2008&lt;/Year&gt;&lt;RecNum&gt;6&lt;/RecNum&gt;&lt;DisplayText&gt;[2]&lt;/DisplayText&gt;&lt;record&gt;&lt;rec-number&gt;6&lt;/rec-number&gt;&lt;foreign-keys&gt;&lt;key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[2]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ins w:id="5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acc>
              <m:accPr>
                <m:chr m:val="̅"/>
                <m:ctrlPr>
                  <w:ins w:id="6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average value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56557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along the whole sequence and can be calculated as:</w:t>
      </w:r>
    </w:p>
    <w:p w14:paraId="0E84D226" w14:textId="0C900584" w:rsidR="00565576" w:rsidRPr="003E546A" w:rsidRDefault="001D1C8C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ins w:id="6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acc>
              <m:accPr>
                <m:chr m:val="̅"/>
                <m:ctrlPr>
                  <w:ins w:id="6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ins w:id="6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Pr>
          <m:num>
            <m:nary>
              <m:naryPr>
                <m:chr m:val="∑"/>
                <m:limLoc m:val="undOvr"/>
                <m:ctrlPr>
                  <w:ins w:id="6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</m:t>
                </m:r>
              </m:sup>
              <m:e>
                <m:sSub>
                  <m:sSubPr>
                    <m:ctrlPr>
                      <w:ins w:id="65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u</m:t>
                    </m:r>
                  </m:sub>
                </m:sSub>
                <m:d>
                  <m:dPr>
                    <m:ctrlPr>
                      <w:ins w:id="66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67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den>
        </m:f>
      </m:oMath>
      <w:r w:rsidR="00E86ADC" w:rsidRPr="003E546A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3F5445AD" w14:textId="5780CC26" w:rsidR="00DA248D" w:rsidRPr="00DA248D" w:rsidRDefault="00DA248D" w:rsidP="00B24AE9">
      <w:pPr>
        <w:ind w:leftChars="236" w:left="708" w:hanging="142"/>
        <w:rPr>
          <w:rFonts w:ascii="Times New Roman" w:hAnsi="Times New Roman"/>
          <w:color w:val="000000" w:themeColor="text1"/>
        </w:rPr>
      </w:pP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As a result, each protein sequence can be represented as a 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AB2E4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dimensional 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numerical feature vector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3C533B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C70E34"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number of amino acid indexes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</w:p>
    <w:p w14:paraId="79B0478E" w14:textId="2739DF03" w:rsidR="00492FD1" w:rsidRPr="00263B1C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263B1C">
        <w:rPr>
          <w:rFonts w:ascii="Times New Roman" w:hAnsi="Times New Roman"/>
          <w:b/>
          <w:i/>
          <w:color w:val="000000" w:themeColor="text1"/>
          <w:sz w:val="21"/>
          <w:szCs w:val="21"/>
        </w:rPr>
        <w:t>CC (Cross-covariance) encoding:</w:t>
      </w:r>
      <w:r w:rsidR="007F725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CC encoding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is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another PCP-based feature representation 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dW0+NTwvUmVjTnVtPjxEaXNwbGF5VGV4dD5bNCwgNV08L0Rpc3BsYXlUZXh0PjxyZWNvcmQ+PHJl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dW0+NTwvUmVjTnVtPjxEaXNwbGF5VGV4dD5bNCwgNV08L0Rpc3BsYXlUZXh0PjxyZWNvcmQ+PHJl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/>
          <w:color w:val="000000" w:themeColor="text1"/>
          <w:sz w:val="21"/>
          <w:szCs w:val="21"/>
        </w:rP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[4, 5]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D5816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which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measure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correlation of two different physicochemical properties </w:t>
      </w:r>
      <w:r w:rsidR="008F51D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between </w:t>
      </w:r>
      <w:del w:id="68" w:author="翟晶晶" w:date="2018-11-28T16:21:00Z">
        <w:r w:rsidR="003A2815" w:rsidRPr="00263B1C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the </w:delText>
        </w:r>
      </w:del>
      <w:proofErr w:type="spellStart"/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del w:id="69" w:author="翟晶晶" w:date="2018-11-28T16:21:00Z">
        <w:r w:rsidR="003A2815" w:rsidRPr="00263B1C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amino acid </w:delText>
        </w:r>
      </w:del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and (</w:t>
      </w:r>
      <w:proofErr w:type="spellStart"/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 xml:space="preserve">Similar </w:t>
      </w:r>
      <w:r w:rsidR="00C53EA8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to </w:t>
      </w:r>
      <w:r w:rsidR="00C53EA8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, t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he </w:t>
      </w:r>
      <w:r w:rsidR="00206CF6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-based feature vector can be calculated as:</w:t>
      </w:r>
    </w:p>
    <w:p w14:paraId="7D4F5066" w14:textId="4705148D" w:rsidR="003A2815" w:rsidRPr="00263B1C" w:rsidRDefault="003A2815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CC=</m:t>
        </m:r>
        <m:f>
          <m:fPr>
            <m:ctrlPr>
              <w:ins w:id="70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Pr>
          <m:num>
            <m:nary>
              <m:naryPr>
                <m:chr m:val="∑"/>
                <m:limLoc m:val="undOvr"/>
                <m:ctrlPr>
                  <w:ins w:id="71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ins w:id="72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73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  <m:d>
                      <m:dPr>
                        <m:ctrlPr>
                          <w:ins w:id="74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75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76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ins w:id="77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</m:e>
                </m:d>
                <m:d>
                  <m:dPr>
                    <m:ctrlPr>
                      <w:ins w:id="78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79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  <m:d>
                      <m:dPr>
                        <m:ctrlPr>
                          <w:ins w:id="80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81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82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ins w:id="83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,</w:t>
      </w:r>
    </w:p>
    <w:p w14:paraId="040A76CA" w14:textId="777B0251" w:rsidR="00DE4BD3" w:rsidRPr="00FC4482" w:rsidRDefault="009D7E98" w:rsidP="00B24AE9">
      <w:pPr>
        <w:ind w:leftChars="177" w:left="425"/>
        <w:rPr>
          <w:rFonts w:ascii="Times New Roman" w:hAnsi="Times New Roman"/>
          <w:color w:val="000000" w:themeColor="text1"/>
        </w:rPr>
      </w:pPr>
      <w:r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where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84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  <m:d>
          <m:dPr>
            <m:ctrlPr>
              <w:ins w:id="8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86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ins w:id="8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while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8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  <m:d>
          <m:dPr>
            <m:ctrlPr>
              <w:ins w:id="8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9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ins w:id="9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m:oMath>
        <m:sSub>
          <m:sSubPr>
            <m:ctrlPr>
              <w:ins w:id="9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acc>
              <m:accPr>
                <m:chr m:val="̅"/>
                <m:ctrlPr>
                  <w:ins w:id="93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ins w:id="94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acc>
              <m:accPr>
                <m:chr m:val="̅"/>
                <m:ctrlPr>
                  <w:ins w:id="95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average value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>, respectively.</w:t>
      </w:r>
    </w:p>
    <w:p w14:paraId="1638AFFE" w14:textId="760F19C0" w:rsidR="00492FD1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lastRenderedPageBreak/>
        <w:t>ACC (Auto-cross-covariance) encoding:</w:t>
      </w:r>
      <w:r w:rsidR="0074569B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 combination of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which measures both the correlation of two same and different physicochemical properties between </w:t>
      </w:r>
      <w:proofErr w:type="spellStart"/>
      <w:r w:rsidR="006C6B8D" w:rsidRPr="005D0EB2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del w:id="96" w:author="翟晶晶" w:date="2018-11-28T16:20:00Z">
        <w:r w:rsidR="006C6B8D" w:rsidRPr="005D0EB2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amino acid </w:delText>
        </w:r>
      </w:del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and (</w:t>
      </w:r>
      <w:proofErr w:type="spellStart"/>
      <w:r w:rsidR="006C6B8D" w:rsidRPr="005D0EB2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6664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he length of the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feature vector is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where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number of physicochemical indices and 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</w:t>
      </w:r>
      <w:r w:rsidR="00DE4BD3" w:rsidRPr="005D0EB2">
        <w:rPr>
          <w:rFonts w:ascii="Times New Roman" w:hAnsi="Times New Roman"/>
          <w:color w:val="000000" w:themeColor="text1"/>
          <w:sz w:val="21"/>
          <w:szCs w:val="21"/>
        </w:rPr>
        <w:t>distance between two residues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.</w:t>
      </w:r>
    </w:p>
    <w:p w14:paraId="7FF7B350" w14:textId="1948CFCC" w:rsidR="000F1E5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PDT (Physicochemical distance transformation) encoding:</w:t>
      </w:r>
      <w:r w:rsidR="00C46707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6A6F4E" w:rsidRPr="005D0EB2">
        <w:rPr>
          <w:rFonts w:ascii="Times New Roman" w:hAnsi="Times New Roman"/>
          <w:i/>
          <w:color w:val="000000" w:themeColor="text1"/>
          <w:sz w:val="21"/>
          <w:szCs w:val="21"/>
        </w:rPr>
        <w:t>PDT</w:t>
      </w:r>
      <w:r w:rsidR="006A6F4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>transform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each protein sequence into a fixed-length numeric vector 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by 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integrat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ing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 sequence-order information with </w:t>
      </w:r>
      <w:r w:rsidR="00B92D7F" w:rsidRPr="005D0EB2">
        <w:rPr>
          <w:rFonts w:ascii="Times New Roman" w:hAnsi="Times New Roman"/>
          <w:i/>
          <w:color w:val="000000" w:themeColor="text1"/>
          <w:sz w:val="21"/>
          <w:szCs w:val="21"/>
        </w:rPr>
        <w:t>PCP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&lt;EndNote&gt;&lt;Cite&gt;&lt;Author&gt;Liu&lt;/Author&gt;&lt;Year&gt;2012&lt;/Year&gt;&lt;RecNum&gt;7&lt;/RecNum&gt;&lt;DisplayText&gt;[6]&lt;/DisplayText&gt;&lt;record&gt;&lt;rec-number&gt;7&lt;/rec-number&gt;&lt;foreign-keys&gt;&lt;key app="EN" db-id="afw99papldt9t1ep2xqx22e2fsv0afwafr5a" timestamp="1531040123"&gt;7&lt;/key&gt;&lt;/foreign-keys&gt;&lt;ref-type name="Journal Article"&gt;17&lt;/ref-type&gt;&lt;contributors&gt;&lt;authors&gt;&lt;author&gt;Liu, B.&lt;/author&gt;&lt;author&gt;Wang, X.&lt;/author&gt;&lt;author&gt;Chen, Q.&lt;/author&gt;&lt;author&gt;Dong, Q.&lt;/author&gt;&lt;author&gt;Lan, X.&lt;/author&gt;&lt;/authors&gt;&lt;/contributors&gt;&lt;auth-address&gt;School of Computer Science and Technology, Harbin Institute of Technology Shenzhen Graduate School, Shenzhen, Guangdong, People&amp;apos;s Republic of China. bliu@insun.hit.edu.cn&lt;/auth-address&gt;&lt;titles&gt;&lt;title&gt;Using amino acid physicochemical distance transformation for fast protein remote homology detection&lt;/title&gt;&lt;secondary-title&gt;PLoS One&lt;/secondary-title&gt;&lt;/titles&gt;&lt;periodical&gt;&lt;full-title&gt;PLoS One&lt;/full-title&gt;&lt;/periodical&gt;&lt;pages&gt;e46633&lt;/pages&gt;&lt;volume&gt;7&lt;/volume&gt;&lt;number&gt;9&lt;/number&gt;&lt;keywords&gt;&lt;keyword&gt;Amino Acids/*chemistry&lt;/keyword&gt;&lt;keyword&gt;Evolution, Molecular&lt;/keyword&gt;&lt;keyword&gt;Markov Chains&lt;/keyword&gt;&lt;keyword&gt;*Models, Molecular&lt;/keyword&gt;&lt;keyword&gt;Proteins/*chemistry/genetics&lt;/keyword&gt;&lt;keyword&gt;ROC Curve&lt;/keyword&gt;&lt;keyword&gt;Sequence Analysis, Protein/*methods&lt;/keyword&gt;&lt;keyword&gt;Sequence Homology, Amino Acid&lt;/keyword&gt;&lt;keyword&gt;Support Vector Machine&lt;/keyword&gt;&lt;/keywords&gt;&lt;dates&gt;&lt;year&gt;2012&lt;/year&gt;&lt;/dates&gt;&lt;isbn&gt;1932-6203 (Electronic)&amp;#xD;1932-6203 (Linking)&lt;/isbn&gt;&lt;accession-num&gt;23029559&lt;/accession-num&gt;&lt;urls&gt;&lt;related-urls&gt;&lt;url&gt;https://www.ncbi.nlm.nih.gov/pubmed/23029559&lt;/url&gt;&lt;/related-urls&gt;&lt;/urls&gt;&lt;custom2&gt;PMC3460876&lt;/custom2&gt;&lt;electronic-resource-num&gt;10.1371/journal.pone.0046633&lt;/electronic-resource-num&gt;&lt;/record&gt;&lt;/Cite&gt;&lt;/EndNote&gt;</w:instrTex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[6]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46C0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873DB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sequence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-order information with physicochemical properties can be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represente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d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as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>:</w:t>
      </w:r>
    </w:p>
    <w:p w14:paraId="64A2F000" w14:textId="1535CFC9" w:rsidR="00873DBA" w:rsidRPr="005D0EB2" w:rsidRDefault="001D1C8C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Sup>
            <m:sSubSupPr>
              <m:ctrlPr>
                <w:ins w:id="97" w:author="chenzhuod" w:date="2018-11-22T16:18:00Z"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w:ins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d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p>
          </m:sSubSup>
          <m: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f>
            <m:fPr>
              <m:ctrlPr>
                <w:ins w:id="98" w:author="chenzhuod" w:date="2018-11-22T16:18:00Z"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w:ins>
              </m:ctrlPr>
            </m:fPr>
            <m:num>
              <m:nary>
                <m:naryPr>
                  <m:chr m:val="∑"/>
                  <m:limLoc m:val="undOvr"/>
                  <m:ctrlPr>
                    <w:ins w:id="99" w:author="chenzhuod" w:date="2018-11-22T16:18:00Z"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L-d</m:t>
                  </m:r>
                </m:sup>
                <m:e>
                  <m:sSub>
                    <m:sSubPr>
                      <m:ctrlPr>
                        <w:ins w:id="100" w:author="chenzhuod" w:date="2018-11-22T16:18:00Z"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u</m:t>
                      </m:r>
                    </m:sub>
                  </m:sSub>
                  <m:d>
                    <m:dPr>
                      <m:ctrlPr>
                        <w:ins w:id="101" w:author="chenzhuod" w:date="2018-11-22T16:18:00Z"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02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ins w:id="103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i+d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L-d</m:t>
              </m:r>
            </m:den>
          </m:f>
        </m:oMath>
      </m:oMathPara>
    </w:p>
    <w:p w14:paraId="5C2B4128" w14:textId="63B16C4C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d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distance between two amino acids along the protein sequence</w:t>
      </w:r>
      <w:ins w:id="104" w:author="翟晶晶" w:date="2018-11-28T16:29:00Z">
        <w:r w:rsidR="006570DD">
          <w:rPr>
            <w:rFonts w:ascii="Times New Roman" w:hAnsi="Times New Roman"/>
            <w:color w:val="000000" w:themeColor="text1"/>
            <w:sz w:val="21"/>
            <w:szCs w:val="21"/>
          </w:rPr>
          <w:t>,</w:t>
        </w:r>
      </w:ins>
      <w:ins w:id="105" w:author="翟晶晶" w:date="2018-11-28T16:22:00Z">
        <w:r w:rsidR="00AB64AA">
          <w:rPr>
            <w:rFonts w:ascii="Times New Roman" w:hAnsi="Times New Roman"/>
            <w:color w:val="000000" w:themeColor="text1"/>
            <w:sz w:val="21"/>
            <w:szCs w:val="21"/>
          </w:rPr>
          <w:t xml:space="preserve"> and</w:t>
        </w:r>
      </w:ins>
      <w:del w:id="106" w:author="翟晶晶" w:date="2018-11-28T16:22:00Z">
        <w:r w:rsidRPr="005D0EB2" w:rsidDel="00AB64AA">
          <w:rPr>
            <w:rFonts w:ascii="Times New Roman" w:hAnsi="Times New Roman"/>
            <w:color w:val="000000" w:themeColor="text1"/>
            <w:sz w:val="21"/>
            <w:szCs w:val="21"/>
          </w:rPr>
          <w:delText>,</w:delText>
        </w:r>
      </w:del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10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0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09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ins w:id="11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calculated as: </w:t>
      </w:r>
    </w:p>
    <w:p w14:paraId="0FCA5BDD" w14:textId="7CA4789A" w:rsidR="009A6D35" w:rsidRPr="005D0EB2" w:rsidRDefault="001D1C8C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ins w:id="11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1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13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ins w:id="11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sSup>
          <m:sSupPr>
            <m:ctrlPr>
              <w:ins w:id="11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(</m:t>
            </m:r>
            <m:sSub>
              <m:sSubPr>
                <m:ctrlPr>
                  <w:ins w:id="116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ins w:id="117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118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sSub>
              <m:sSubPr>
                <m:ctrlPr>
                  <w:ins w:id="119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ins w:id="12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121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i+d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B00ECD5" w14:textId="4D13DBEF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ins w:id="12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2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2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ins w:id="12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2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27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represent the normalized physicochemical property values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(index </w:t>
      </w:r>
      <w:r w:rsidR="001A7E30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of amino acid </w:t>
      </w:r>
      <m:oMath>
        <m:sSub>
          <m:sSubPr>
            <m:ctrlPr>
              <w:ins w:id="12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ins w:id="12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</w:t>
      </w:r>
      <w:ins w:id="130" w:author="翟晶晶" w:date="2018-11-28T16:23:00Z">
        <w:r w:rsidR="00AB64AA">
          <w:rPr>
            <w:rFonts w:ascii="Times New Roman" w:hAnsi="Times New Roman"/>
            <w:color w:val="000000" w:themeColor="text1"/>
            <w:sz w:val="21"/>
            <w:szCs w:val="21"/>
          </w:rPr>
          <w:t>spectively</w:t>
        </w:r>
      </w:ins>
      <w:del w:id="131" w:author="翟晶晶" w:date="2018-11-28T16:23:00Z">
        <w:r w:rsidR="001A7E30" w:rsidRPr="005D0EB2" w:rsidDel="00AB64AA">
          <w:rPr>
            <w:rFonts w:ascii="Times New Roman" w:hAnsi="Times New Roman"/>
            <w:color w:val="000000" w:themeColor="text1"/>
            <w:sz w:val="21"/>
            <w:szCs w:val="21"/>
          </w:rPr>
          <w:delText>presentatively</w:delText>
        </w:r>
      </w:del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. The normalization can be calculated as:</w:t>
      </w:r>
    </w:p>
    <w:p w14:paraId="0275CD7F" w14:textId="4CB3AA20" w:rsidR="003741CF" w:rsidRPr="005D0EB2" w:rsidRDefault="001D1C8C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ins w:id="13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3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3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ins w:id="13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Pr>
          <m:num>
            <m:sSub>
              <m:sSubPr>
                <m:ctrlPr>
                  <w:ins w:id="136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acc>
                  <m:accPr>
                    <m:ctrlPr>
                      <w:ins w:id="137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ins w:id="138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139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nary>
              <m:naryPr>
                <m:chr m:val="∑"/>
                <m:limLoc m:val="undOvr"/>
                <m:ctrlPr>
                  <w:ins w:id="14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m=1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p>
              <m:e>
                <m:f>
                  <m:fPr>
                    <m:ctrlPr>
                      <w:ins w:id="141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142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43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ins w:id="144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145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ins w:id="146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radPr>
              <m:deg/>
              <m:e>
                <m:f>
                  <m:fPr>
                    <m:ctrlPr>
                      <w:ins w:id="147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ins w:id="148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p>
                          <m:sSupPr>
                            <m:ctrlPr>
                              <w:ins w:id="149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pPr>
                          <m:e>
                            <m:d>
                              <m:dPr>
                                <m:ctrlPr>
                                  <w:ins w:id="150" w:author="chenzhuod" w:date="2018-11-22T16:18:00Z"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ins w:id="151" w:author="chenzhuod" w:date="2018-11-22T16:18:00Z"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</w:ins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ins w:id="152" w:author="chenzhuod" w:date="2018-11-22T16:18:00Z"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ins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ins w:id="153" w:author="chenzhuod" w:date="2018-11-22T16:18:00Z"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</w:ins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ins w:id="154" w:author="chenzhuod" w:date="2018-11-22T16:18:00Z"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ins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ins w:id="155" w:author="chenzhuod" w:date="2018-11-22T16:18:00Z"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</w:ins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20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ins w:id="156" w:author="chenzhuod" w:date="2018-11-22T16:18:00Z"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ins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ins w:id="157" w:author="chenzhuod" w:date="2018-11-22T16:18:00Z"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</w:ins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ins w:id="158" w:author="chenzhuod" w:date="2018-11-22T16:18:00Z"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</w:ins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ins w:id="159" w:author="chenzhuod" w:date="2018-11-22T16:18:00Z"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</w:ins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ins w:id="160" w:author="chenzhuod" w:date="2018-11-22T16:18:00Z"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</w:ins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rad>
          </m:den>
        </m:f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C0EABC0" w14:textId="64030A5D" w:rsidR="003741CF" w:rsidRPr="005D0EB2" w:rsidRDefault="003741CF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ins w:id="16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acc>
              <m:accPr>
                <m:ctrlPr>
                  <w:ins w:id="16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ins w:id="16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6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raw physicochemical property value of amino acid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16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in index </w:t>
      </w:r>
      <w:r w:rsidR="00EB0CEB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  <w:ins w:id="166" w:author="翟晶晶" w:date="2018-11-28T16:29:00Z">
        <w:r w:rsidR="006570DD">
          <w:rPr>
            <w:rFonts w:ascii="Times New Roman" w:hAnsi="Times New Roman"/>
            <w:color w:val="000000" w:themeColor="text1"/>
            <w:sz w:val="21"/>
            <w:szCs w:val="21"/>
          </w:rPr>
          <w:t xml:space="preserve"> and</w:t>
        </w:r>
      </w:ins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16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(m=1,2,3,4,…,20)</m:t>
        </m:r>
      </m:oMath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20 standard amino acids.</w:t>
      </w:r>
    </w:p>
    <w:p w14:paraId="786C33A4" w14:textId="7FA8D6D2" w:rsidR="0074569B" w:rsidRPr="005D0EB2" w:rsidRDefault="00492FD1" w:rsidP="00B24AE9">
      <w:pPr>
        <w:ind w:left="420" w:hangingChars="200" w:hanging="420"/>
        <w:rPr>
          <w:rFonts w:ascii="Times New Roman" w:hAnsi="Times New Roman"/>
          <w:b/>
          <w:i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(Series correlation pseudo acid composition) encoding:</w:t>
      </w:r>
      <w:r w:rsidR="00E45A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PC-</w:t>
      </w:r>
      <w:proofErr w:type="spellStart"/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another method which incorporates sequence-order information to represent each protein sequence</w:t>
      </w:r>
      <w:r w:rsidR="0002166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is originally introduced for 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protein subcellular localization and membrane protein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&lt;EndNote&gt;&lt;Cite&gt;&lt;Author&gt;Chou&lt;/Author&gt;&lt;Year&gt;2001&lt;/Year&gt;&lt;RecNum&gt;8&lt;/RecNum&gt;&lt;DisplayText&gt;[7]&lt;/DisplayText&gt;&lt;record&gt;&lt;rec-number&gt;8&lt;/rec-number&gt;&lt;foreign-keys&gt;&lt;key app="EN" db-id="afw99papldt9t1ep2xqx22e2fsv0afwafr5a" timestamp="1531041526"&gt;8&lt;/key&gt;&lt;/foreign-keys&gt;&lt;ref-type name="Journal Article"&gt;17&lt;/ref-type&gt;&lt;contributors&gt;&lt;authors&gt;&lt;author&gt;Chou, K. C.&lt;/author&gt;&lt;/authors&gt;&lt;/contributors&gt;&lt;auth-address&gt;Computer-Aided Drug Discovery, Pharmacia, Kalamazoo, Michigan 49007-4940, USA. kuo-chen.chou@am.pnu.com&lt;/auth-address&gt;&lt;titles&gt;&lt;title&gt;Prediction of protein cellular attributes using pseudo-amino acid composition&lt;/title&gt;&lt;secondary-title&gt;Proteins&lt;/secondary-title&gt;&lt;/titles&gt;&lt;periodical&gt;&lt;full-title&gt;Proteins&lt;/full-title&gt;&lt;/periodical&gt;&lt;pages&gt;246-55&lt;/pages&gt;&lt;volume&gt;43&lt;/volume&gt;&lt;number&gt;3&lt;/number&gt;&lt;keywords&gt;&lt;keyword&gt;Algorithms&lt;/keyword&gt;&lt;keyword&gt;*Amino Acids&lt;/keyword&gt;&lt;keyword&gt;Humans&lt;/keyword&gt;&lt;keyword&gt;Membrane Proteins/*metabolism&lt;/keyword&gt;&lt;keyword&gt;Proteins/*metabolism&lt;/keyword&gt;&lt;keyword&gt;Subcellular Fractions&lt;/keyword&gt;&lt;/keywords&gt;&lt;dates&gt;&lt;year&gt;2001&lt;/year&gt;&lt;pub-dates&gt;&lt;date&gt;May 15&lt;/date&gt;&lt;/pub-dates&gt;&lt;/dates&gt;&lt;isbn&gt;0887-3585 (Print)&amp;#xD;0887-3585 (Linking)&lt;/isbn&gt;&lt;accession-num&gt;11288174&lt;/accession-num&gt;&lt;urls&gt;&lt;related-urls&gt;&lt;url&gt;https://www.ncbi.nlm.nih.gov/pubmed/11288174&lt;/url&gt;&lt;/related-urls&gt;&lt;/urls&gt;&lt;/record&gt;&lt;/Cite&gt;&lt;/EndNote&gt;</w:instrTex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[7]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 given protein with sequence length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L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PC-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P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se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AAC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depicted as:</w:t>
      </w:r>
    </w:p>
    <w:p w14:paraId="6A060AD2" w14:textId="7BE3313A" w:rsidR="0074569B" w:rsidRPr="005D0EB2" w:rsidRDefault="0074569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ins w:id="168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69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ins w:id="170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ins w:id="171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ins w:id="17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ins w:id="173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ins w:id="17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20+λ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(λ&lt;L)</m:t>
        </m:r>
      </m:oMath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04D9F807" w14:textId="3765F0DA" w:rsidR="0074569B" w:rsidRPr="005D0EB2" w:rsidRDefault="00D636D0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   </w:t>
      </w:r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component in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calculated by:</w:t>
      </w:r>
    </w:p>
    <w:p w14:paraId="390CE0F0" w14:textId="39C91520" w:rsidR="0074569B" w:rsidRPr="005D0EB2" w:rsidRDefault="001D1C8C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>
            <m:sSubPr>
              <m:ctrlPr>
                <w:ins w:id="175" w:author="chenzhuod" w:date="2018-11-22T16:18:00Z"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ins w:id="176" w:author="chenzhuod" w:date="2018-11-22T16:18:00Z"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w:ins>
              </m:ctrlPr>
            </m:dPr>
            <m:e>
              <m:eqArr>
                <m:eqArrPr>
                  <m:ctrlPr>
                    <w:ins w:id="177" w:author="chenzhuod" w:date="2018-11-22T16:18:00Z"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w:ins>
                  </m:ctrlPr>
                </m:eqArrPr>
                <m:e>
                  <m:f>
                    <m:fPr>
                      <m:ctrlPr>
                        <w:ins w:id="178" w:author="chenzhuod" w:date="2018-11-22T16:18:00Z"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79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ins w:id="180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ins w:id="181" w:author="chenzhuod" w:date="2018-11-22T16:18:00Z"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subSup"/>
                          <m:ctrlPr>
                            <w:ins w:id="182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ins w:id="183" w:author="chenzhuod" w:date="2018-11-22T16:18:00Z"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 ≤u ≤20</m:t>
                  </m:r>
                </m:e>
                <m:e>
                  <m:f>
                    <m:fPr>
                      <m:ctrlPr>
                        <w:ins w:id="184" w:author="chenzhuod" w:date="2018-11-22T16:18:00Z"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ω</m:t>
                      </m:r>
                      <m:sSub>
                        <m:sSubPr>
                          <m:ctrlPr>
                            <w:ins w:id="185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-20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ctrlPr>
                            <w:ins w:id="186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ins w:id="187" w:author="chenzhuod" w:date="2018-11-22T16:18:00Z"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undOvr"/>
                          <m:ctrlPr>
                            <w:ins w:id="188" w:author="chenzhuod" w:date="2018-11-22T16:18:00Z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ins w:id="189" w:author="chenzhuod" w:date="2018-11-22T16:18:00Z"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 20+1 ≤u ≤20+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>λ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1"/>
              <w:szCs w:val="21"/>
            </w:rPr>
            <m:t>,</m:t>
          </m:r>
        </m:oMath>
      </m:oMathPara>
    </w:p>
    <w:p w14:paraId="3E1E1A19" w14:textId="1B8CCE78" w:rsidR="0074569B" w:rsidRPr="005D0EB2" w:rsidRDefault="007150C5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>W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here</w:t>
      </w:r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190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(u=1,2,…,20)</m:t>
        </m:r>
      </m:oMath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F5215D" w:rsidRPr="005D0EB2">
        <w:rPr>
          <w:rFonts w:ascii="Times New Roman" w:hAnsi="Times New Roman"/>
          <w:color w:val="000000" w:themeColor="text1"/>
          <w:sz w:val="21"/>
          <w:szCs w:val="21"/>
        </w:rPr>
        <w:t>is the normalized occurrence frequency of 20 amino acids in a protein sequence,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ω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weight factor and </w:t>
      </w:r>
      <m:oMath>
        <m:sSub>
          <m:sSubPr>
            <m:ctrlPr>
              <w:ins w:id="19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is the correlation factor that reflects the sequence order correlation between all the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most contiguous residues as formulated </w:t>
      </w:r>
      <w:del w:id="192" w:author="翟晶晶" w:date="2018-11-28T16:30:00Z">
        <w:r w:rsidR="0074569B" w:rsidRPr="005D0EB2" w:rsidDel="006570DD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as </w:delText>
        </w:r>
      </w:del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by:</w:t>
      </w:r>
    </w:p>
    <w:p w14:paraId="23DC12CA" w14:textId="3499CD04" w:rsidR="0074569B" w:rsidRPr="005D0EB2" w:rsidRDefault="001D1C8C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ins w:id="193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f>
          <m:fPr>
            <m:ctrlPr>
              <w:ins w:id="194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3(L-k)</m:t>
            </m:r>
          </m:den>
        </m:f>
        <m:nary>
          <m:naryPr>
            <m:chr m:val="∑"/>
            <m:limLoc m:val="undOvr"/>
            <m:ctrlPr>
              <w:ins w:id="19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L-k</m:t>
            </m:r>
          </m:sup>
          <m:e>
            <m:d>
              <m:dPr>
                <m:begChr m:val="{"/>
                <m:endChr m:val="}"/>
                <m:ctrlPr>
                  <w:ins w:id="196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sSup>
                  <m:sSupPr>
                    <m:ctrlPr>
                      <w:ins w:id="197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ins w:id="198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199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ins w:id="200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ins w:id="201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ins w:id="202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 xml:space="preserve">+ </m:t>
                </m:r>
                <m:sSup>
                  <m:sSupPr>
                    <m:ctrlPr>
                      <w:ins w:id="203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ins w:id="204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205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ins w:id="206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ins w:id="207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ins w:id="208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+</m:t>
                </m:r>
                <m:sSup>
                  <m:sSupPr>
                    <m:ctrlPr>
                      <w:ins w:id="209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ins w:id="210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ins w:id="211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w:bookmarkStart w:id="212" w:name="OLE_LINK21"/>
                        <w:bookmarkStart w:id="213" w:name="OLE_LINK22"/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ins w:id="214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  <w:bookmarkEnd w:id="212"/>
                        <w:bookmarkEnd w:id="213"/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  <w:r w:rsidR="00851989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6DF3B33D" w14:textId="6854C31E" w:rsidR="0074569B" w:rsidRPr="005D0EB2" w:rsidRDefault="00013A89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Here </w:t>
      </w:r>
      <m:oMath>
        <m:sSub>
          <m:sSubPr>
            <m:ctrlPr>
              <w:ins w:id="21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ins w:id="21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ins w:id="21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ins w:id="21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M(</m:t>
        </m:r>
        <m:sSub>
          <m:sSubPr>
            <m:ctrlPr>
              <w:ins w:id="21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represent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 </w:t>
      </w:r>
      <w:ins w:id="220" w:author="翟晶晶" w:date="2018-11-28T16:36:00Z">
        <w:r w:rsidR="00362352">
          <w:rPr>
            <w:rFonts w:ascii="Times New Roman" w:hAnsi="Times New Roman"/>
            <w:color w:val="000000" w:themeColor="text1"/>
            <w:sz w:val="21"/>
            <w:szCs w:val="21"/>
          </w:rPr>
          <w:t xml:space="preserve">value of </w:t>
        </w:r>
      </w:ins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normalized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hydrophobicity</w:t>
      </w:r>
      <w:ins w:id="221" w:author="翟晶晶" w:date="2018-11-28T16:37:00Z">
        <w:r w:rsidR="00362352">
          <w:rPr>
            <w:rFonts w:ascii="Times New Roman" w:hAnsi="Times New Roman"/>
            <w:color w:val="000000" w:themeColor="text1"/>
            <w:sz w:val="21"/>
            <w:szCs w:val="21"/>
          </w:rPr>
          <w:t>,</w:t>
        </w:r>
      </w:ins>
      <w:del w:id="222" w:author="翟晶晶" w:date="2018-11-28T16:37:00Z">
        <w:r w:rsidR="0074569B" w:rsidRPr="005D0EB2" w:rsidDel="00362352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 </w:delText>
        </w:r>
      </w:del>
      <w:del w:id="223" w:author="翟晶晶" w:date="2018-11-28T16:36:00Z">
        <w:r w:rsidR="0074569B" w:rsidRPr="005D0EB2" w:rsidDel="00362352">
          <w:rPr>
            <w:rFonts w:ascii="Times New Roman" w:hAnsi="Times New Roman"/>
            <w:color w:val="000000" w:themeColor="text1"/>
            <w:sz w:val="21"/>
            <w:szCs w:val="21"/>
          </w:rPr>
          <w:delText>value,</w:delText>
        </w:r>
      </w:del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ins w:id="224" w:author="翟晶晶" w:date="2018-11-28T16:37:00Z">
        <w:r w:rsidR="00362352">
          <w:rPr>
            <w:rFonts w:ascii="Times New Roman" w:hAnsi="Times New Roman"/>
            <w:color w:val="000000" w:themeColor="text1"/>
            <w:sz w:val="21"/>
            <w:szCs w:val="21"/>
          </w:rPr>
          <w:t xml:space="preserve">the value of </w:t>
        </w:r>
      </w:ins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hydrophilicity</w:t>
      </w:r>
      <w:del w:id="225" w:author="翟晶晶" w:date="2018-11-28T16:37:00Z">
        <w:r w:rsidR="0074569B" w:rsidRPr="005D0EB2" w:rsidDel="00362352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 value</w:delText>
        </w:r>
      </w:del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the side chain mass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amino acid residue </w:t>
      </w:r>
      <m:oMath>
        <m:sSub>
          <m:sSubPr>
            <m:ctrlPr>
              <w:ins w:id="22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9B58F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respectively,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while </w:t>
      </w:r>
      <m:oMath>
        <m:sSub>
          <m:sSubPr>
            <m:ctrlPr>
              <w:ins w:id="22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d>
          <m:dPr>
            <m:ctrlPr>
              <w:ins w:id="228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29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, </m:t>
        </m:r>
        <m:sSub>
          <m:sSubPr>
            <m:ctrlPr>
              <w:ins w:id="230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d>
          <m:dPr>
            <m:ctrlPr>
              <w:ins w:id="231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3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and</m:t>
        </m:r>
        <m:sSub>
          <m:sSubPr>
            <m:ctrlPr>
              <w:ins w:id="23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 M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ins w:id="234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are those for amino acid residue </w:t>
      </w:r>
      <m:oMath>
        <m:sSub>
          <m:sSubPr>
            <m:ctrlPr>
              <w:ins w:id="23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</m:oMath>
      <w:r w:rsidR="00DA0A91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4F66EC" w:rsidRPr="005D0EB2">
        <w:rPr>
          <w:rFonts w:ascii="Times New Roman" w:hAnsi="Times New Roman" w:hint="eastAsia"/>
          <w:b/>
          <w:color w:val="000000" w:themeColor="text1"/>
          <w:sz w:val="21"/>
          <w:szCs w:val="21"/>
        </w:rPr>
        <w:t>Figure</w:t>
      </w:r>
      <w:r w:rsidR="004F66EC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S2</w:t>
      </w:r>
      <w:r w:rsidR="004F66EC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shows the details about how to calculate </w:t>
      </w:r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parameter </w:t>
      </w:r>
      <m:oMath>
        <m:sSub>
          <m:sSubPr>
            <m:ctrlPr>
              <w:ins w:id="236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54A89606" w14:textId="3ED1D5C2" w:rsidR="00543E9D" w:rsidRPr="005D0EB2" w:rsidRDefault="00F15180" w:rsidP="00F15180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84E438F" wp14:editId="525D5614">
            <wp:simplePos x="0" y="0"/>
            <wp:positionH relativeFrom="column">
              <wp:posOffset>271130</wp:posOffset>
            </wp:positionH>
            <wp:positionV relativeFrom="paragraph">
              <wp:posOffset>9569</wp:posOffset>
            </wp:positionV>
            <wp:extent cx="5270500" cy="2936875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1-20_Figure S2.tif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E9D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S2. </w:t>
      </w:r>
      <w:r w:rsidR="008B604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flowchart of calculating the parameter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τ</m:t>
        </m:r>
      </m:oMath>
      <w:r w:rsidR="008432EC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4363D167" w14:textId="75D52260" w:rsidR="0074569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SC-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(General series correlation pseudo amino acid composition)</w:t>
      </w:r>
      <w:r w:rsidR="00705C10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encoding</w:t>
      </w:r>
      <w:r w:rsidR="00FD163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SC-</w:t>
      </w:r>
      <w:proofErr w:type="spellStart"/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8432EC" w:rsidRPr="008432E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2D2D1A" w:rsidRPr="008432EC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t>also named amphiphilic pseudo amino acid composition, is firstly used for predicting enzyme subfamily classes</w:t>
      </w:r>
      <w:r w:rsidR="00F52F2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&lt;EndNote&gt;&lt;Cite&gt;&lt;Author&gt;Chou&lt;/Author&gt;&lt;Year&gt;2005&lt;/Year&gt;&lt;RecNum&gt;9&lt;/RecNum&gt;&lt;DisplayText&gt;[8]&lt;/DisplayText&gt;&lt;record&gt;&lt;rec-number&gt;9&lt;/rec-number&gt;&lt;foreign-keys&gt;&lt;key app="EN" db-id="afw99papldt9t1ep2xqx22e2fsv0afwafr5a" timestamp="1531041985"&gt;9&lt;/key&gt;&lt;/foreign-keys&gt;&lt;ref-type name="Journal Article"&gt;17&lt;/ref-type&gt;&lt;contributors&gt;&lt;authors&gt;&lt;author&gt;Chou, K. C.&lt;/author&gt;&lt;/authors&gt;&lt;/contributors&gt;&lt;auth-address&gt;Gordon Life Science Institute, San Diego, CA 92130, USA. kchou@san.rr.com&lt;/auth-address&gt;&lt;titles&gt;&lt;title&gt;Using amphiphilic pseudo amino acid composition to predict enzyme subfamily classes&lt;/title&gt;&lt;secondary-title&gt;Bioinformatics&lt;/secondary-title&gt;&lt;/titles&gt;&lt;periodical&gt;&lt;full-title&gt;Bioinformatics&lt;/full-title&gt;&lt;/periodical&gt;&lt;pages&gt;10-9&lt;/pages&gt;&lt;volume&gt;21&lt;/volume&gt;&lt;number&gt;1&lt;/number&gt;&lt;keywords&gt;&lt;keyword&gt;*Algorithms&lt;/keyword&gt;&lt;keyword&gt;Amino Acid Sequence&lt;/keyword&gt;&lt;keyword&gt;Artificial Intelligence&lt;/keyword&gt;&lt;keyword&gt;Computer Simulation&lt;/keyword&gt;&lt;keyword&gt;Enzymes/*chemistry/*classification&lt;/keyword&gt;&lt;keyword&gt;Hydrophobic and Hydrophilic Interactions&lt;/keyword&gt;&lt;keyword&gt;*Models, Chemical&lt;/keyword&gt;&lt;keyword&gt;Models, Statistical&lt;/keyword&gt;&lt;keyword&gt;Molecular Sequence Data&lt;/keyword&gt;&lt;keyword&gt;Proteins/*chemistry/*classification&lt;/keyword&gt;&lt;keyword&gt;Sequence Alignment/*methods&lt;/keyword&gt;&lt;keyword&gt;Sequence Analysis, Protein/*methods&lt;/keyword&gt;&lt;keyword&gt;Sequence Homology, Amino Acid&lt;/keyword&gt;&lt;/keywords&gt;&lt;dates&gt;&lt;year&gt;2005&lt;/year&gt;&lt;pub-dates&gt;&lt;date&gt;Jan 1&lt;/date&gt;&lt;/pub-dates&gt;&lt;/dates&gt;&lt;isbn&gt;1367-4803 (Print)&amp;#xD;1367-4803 (Linking)&lt;/isbn&gt;&lt;accession-num&gt;15308540&lt;/accession-num&gt;&lt;urls&gt;&lt;related-urls&gt;&lt;url&gt;https://www.ncbi.nlm.nih.gov/pubmed/15308540&lt;/url&gt;&lt;/related-urls&gt;&lt;/urls&gt;&lt;electronic-resource-num&gt;10.1093/bioinformatics/bth466&lt;/electronic-resource-num&gt;&lt;/record&gt;&lt;/Cite&gt;&lt;/EndNote&gt;</w:instrTex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[8]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FC4482" w:rsidRPr="005D0EB2">
        <w:rPr>
          <w:rFonts w:ascii="Times New Roman" w:hAnsi="Times New Roman" w:hint="eastAsia"/>
          <w:sz w:val="21"/>
          <w:szCs w:val="21"/>
        </w:rPr>
        <w:t>In this</w:t>
      </w:r>
      <w:r w:rsidR="00FC4482" w:rsidRPr="005D0EB2">
        <w:rPr>
          <w:rFonts w:ascii="Times New Roman" w:hAnsi="Times New Roman"/>
          <w:sz w:val="21"/>
          <w:szCs w:val="21"/>
        </w:rPr>
        <w:t xml:space="preserve"> encoding scheme, a</w:t>
      </w:r>
      <w:r w:rsidR="0074569B" w:rsidRPr="005D0EB2">
        <w:rPr>
          <w:rFonts w:ascii="Times New Roman" w:hAnsi="Times New Roman"/>
          <w:sz w:val="21"/>
          <w:szCs w:val="21"/>
        </w:rPr>
        <w:t xml:space="preserve"> given protein </w:t>
      </w:r>
      <w:r w:rsidR="0074569B" w:rsidRPr="005D0EB2">
        <w:rPr>
          <w:rFonts w:ascii="Times New Roman" w:hAnsi="Times New Roman"/>
          <w:b/>
          <w:i/>
          <w:sz w:val="21"/>
          <w:szCs w:val="21"/>
        </w:rPr>
        <w:t>P</w:t>
      </w:r>
      <w:r w:rsidR="0074569B" w:rsidRPr="005D0EB2">
        <w:rPr>
          <w:rFonts w:ascii="Times New Roman" w:hAnsi="Times New Roman"/>
          <w:sz w:val="21"/>
          <w:szCs w:val="21"/>
        </w:rPr>
        <w:t xml:space="preserve"> can be represented as:</w:t>
      </w:r>
    </w:p>
    <w:p w14:paraId="67652ED6" w14:textId="20B7BE9A" w:rsidR="0074569B" w:rsidRPr="005D0EB2" w:rsidRDefault="00544F0F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r>
          <w:rPr>
            <w:rFonts w:ascii="Cambria Math" w:eastAsiaTheme="minorEastAsia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ins w:id="237" w:author="chenzhuod" w:date="2018-11-22T16:18:00Z">
                <w:rPr>
                  <w:rFonts w:ascii="Cambria Math" w:eastAsiaTheme="minorEastAsia" w:hAnsi="Cambria Math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38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ins w:id="239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ins w:id="240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ins w:id="241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ins w:id="242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ins w:id="243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20+2λ</m:t>
                </m:r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(λ&lt;L)</m:t>
        </m:r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2FC2C074" w14:textId="77777777" w:rsidR="0074569B" w:rsidRPr="005D0EB2" w:rsidRDefault="0074569B" w:rsidP="00B24AE9">
      <w:pPr>
        <w:ind w:leftChars="236" w:left="566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</w:t>
      </w:r>
      <w:r w:rsidRPr="005D0EB2">
        <w:rPr>
          <w:rFonts w:ascii="Times New Roman" w:hAnsi="Times New Roman" w:hint="eastAsia"/>
          <w:sz w:val="21"/>
          <w:szCs w:val="21"/>
        </w:rPr>
        <w:t xml:space="preserve">here </w:t>
      </w:r>
      <w:r w:rsidRPr="005D0EB2">
        <w:rPr>
          <w:rFonts w:ascii="Times New Roman" w:hAnsi="Times New Roman"/>
          <w:sz w:val="21"/>
          <w:szCs w:val="21"/>
        </w:rPr>
        <w:t xml:space="preserve">the </w:t>
      </w:r>
      <m:oMath>
        <m:r>
          <w:rPr>
            <w:rFonts w:ascii="Cambria Math" w:hAnsi="Cambria Math"/>
            <w:sz w:val="21"/>
            <w:szCs w:val="21"/>
          </w:rPr>
          <m:t>20+2λ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>components are calculated by:</w:t>
      </w:r>
    </w:p>
    <w:p w14:paraId="5D5DED84" w14:textId="486C9585" w:rsidR="0074569B" w:rsidRPr="005D0EB2" w:rsidRDefault="001D1C8C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ins w:id="244" w:author="chenzhuod" w:date="2018-11-22T16:18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ins w:id="245" w:author="chenzhuod" w:date="2018-11-22T16:18:00Z">
                <w:rPr>
                  <w:rFonts w:ascii="Cambria Math" w:hAnsi="Cambria Math"/>
                  <w:sz w:val="21"/>
                  <w:szCs w:val="21"/>
                </w:rPr>
              </w:ins>
            </m:ctrlPr>
          </m:dPr>
          <m:e>
            <m:eqArr>
              <m:eqArrPr>
                <m:ctrlPr>
                  <w:ins w:id="246" w:author="chenzhuod" w:date="2018-11-22T16:18:00Z">
                    <w:rPr>
                      <w:rFonts w:ascii="Cambria Math" w:hAnsi="Cambria Math"/>
                      <w:sz w:val="21"/>
                      <w:szCs w:val="21"/>
                    </w:rPr>
                  </w:ins>
                </m:ctrlPr>
              </m:eqArrPr>
              <m:e>
                <m:f>
                  <m:fPr>
                    <m:ctrlPr>
                      <w:ins w:id="247" w:author="chenzhuod" w:date="2018-11-22T16:18:00Z">
                        <w:rPr>
                          <w:rFonts w:ascii="Cambria Math" w:hAnsi="Cambria Math"/>
                          <w:sz w:val="21"/>
                          <w:szCs w:val="21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48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ins w:id="249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ins w:id="250" w:author="chenzhuod" w:date="2018-11-22T16:18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subSup"/>
                        <m:ctrlPr>
                          <w:ins w:id="251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m:sSub>
                          <m:sSubPr>
                            <m:ctrlPr>
                              <w:ins w:id="252" w:author="chenzhuod" w:date="2018-11-22T16:18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 v ≤20</m:t>
                </m:r>
              </m:e>
              <m:e>
                <m:f>
                  <m:fPr>
                    <m:ctrlPr>
                      <w:ins w:id="253" w:author="chenzhuod" w:date="2018-11-22T16:18:00Z">
                        <w:rPr>
                          <w:rFonts w:ascii="Cambria Math" w:hAnsi="Cambria Math"/>
                          <w:sz w:val="21"/>
                          <w:szCs w:val="21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ω</m:t>
                    </m:r>
                    <m:sSub>
                      <m:sSubPr>
                        <m:ctrlPr>
                          <w:ins w:id="254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-20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 </m:t>
                    </m:r>
                    <m:nary>
                      <m:naryPr>
                        <m:chr m:val="∑"/>
                        <m:limLoc m:val="undOvr"/>
                        <m:ctrlPr>
                          <w:ins w:id="255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ins w:id="256" w:author="chenzhuod" w:date="2018-11-22T16:18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undOvr"/>
                        <m:ctrlPr>
                          <w:ins w:id="257" w:author="chenzhuod" w:date="2018-11-22T16:18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w:bookmarkStart w:id="258" w:name="OLE_LINK26"/>
                        <m:sSub>
                          <m:sSubPr>
                            <m:ctrlPr>
                              <w:ins w:id="259" w:author="chenzhuod" w:date="2018-11-22T16:18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  <w:bookmarkEnd w:id="258"/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 20+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≤v ≤20+2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1"/>
                    <w:szCs w:val="21"/>
                  </w:rPr>
                  <m:t>λ</m:t>
                </m:r>
              </m:e>
            </m:eqArr>
          </m:e>
        </m:d>
      </m:oMath>
      <w:r w:rsidR="00544F0F">
        <w:rPr>
          <w:rFonts w:ascii="Times New Roman" w:eastAsiaTheme="minorEastAsia" w:hAnsi="Times New Roman" w:hint="eastAsia"/>
          <w:sz w:val="21"/>
          <w:szCs w:val="21"/>
        </w:rPr>
        <w:t>.</w:t>
      </w:r>
    </w:p>
    <w:p w14:paraId="776DD6D0" w14:textId="3FC332F3" w:rsidR="0074569B" w:rsidRPr="005D0EB2" w:rsidRDefault="00544F0F" w:rsidP="00B24AE9">
      <w:pPr>
        <w:pStyle w:val="a4"/>
        <w:spacing w:line="240" w:lineRule="auto"/>
        <w:ind w:left="420" w:firstLineChars="0" w:firstLine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The parameter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 xml:space="preserve"> </w:t>
      </w:r>
      <m:oMath>
        <m:sSub>
          <m:sSubPr>
            <m:ctrlPr>
              <w:ins w:id="260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 xml:space="preserve"> can be represent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>ed as follows:</w:t>
      </w:r>
    </w:p>
    <w:p w14:paraId="4BD6DF0D" w14:textId="20E29072" w:rsidR="0074569B" w:rsidRPr="005D0EB2" w:rsidRDefault="001D1C8C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ins w:id="261" w:author="chenzhuod" w:date="2018-11-22T16:18:00Z">
                <w:rPr>
                  <w:rFonts w:ascii="Cambria Math" w:eastAsiaTheme="minorEastAsia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ins w:id="262" w:author="chenzhuod" w:date="2018-11-22T16:18:00Z">
                <w:rPr>
                  <w:rFonts w:ascii="Cambria Math" w:eastAsiaTheme="minorEastAsia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ins w:id="263" w:author="chenzhuod" w:date="2018-11-22T16:18:00Z">
                <w:rPr>
                  <w:rFonts w:ascii="Cambria Math" w:eastAsiaTheme="minorEastAsia" w:hAnsi="Cambria Math"/>
                  <w:i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w:bookmarkStart w:id="264" w:name="OLE_LINK27"/>
            <w:bookmarkStart w:id="265" w:name="OLE_LINK28"/>
            <m:sSup>
              <m:sSupPr>
                <m:ctrlPr>
                  <w:ins w:id="266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d>
              <m:dPr>
                <m:ctrlPr>
                  <w:ins w:id="267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268" w:author="chenzhuod" w:date="2018-11-22T16:18:00Z"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w:bookmarkEnd w:id="264"/>
            <w:bookmarkEnd w:id="265"/>
            <m:sSup>
              <m:sSupPr>
                <m:ctrlPr>
                  <w:ins w:id="269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ins w:id="270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0D37C85F" w14:textId="2ECC257B" w:rsidR="0074569B" w:rsidRPr="005D0EB2" w:rsidRDefault="001D1C8C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ins w:id="271" w:author="chenzhuod" w:date="2018-11-22T16:18:00Z">
                <w:rPr>
                  <w:rFonts w:ascii="Cambria Math" w:eastAsiaTheme="minorEastAsia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ins w:id="272" w:author="chenzhuod" w:date="2018-11-22T16:18:00Z">
                <w:rPr>
                  <w:rFonts w:ascii="Cambria Math" w:eastAsiaTheme="minorEastAsia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ins w:id="273" w:author="chenzhuod" w:date="2018-11-22T16:18:00Z">
                <w:rPr>
                  <w:rFonts w:ascii="Cambria Math" w:eastAsiaTheme="minorEastAsia" w:hAnsi="Cambria Math"/>
                  <w:i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m:sSup>
              <m:sSupPr>
                <m:ctrlPr>
                  <w:ins w:id="274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d>
              <m:dPr>
                <m:ctrlPr>
                  <w:ins w:id="275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276" w:author="chenzhuod" w:date="2018-11-22T16:18:00Z"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ins w:id="277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ins w:id="278" w:author="chenzhuod" w:date="2018-11-22T16:18:00Z"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300EA567" w14:textId="5835DF72" w:rsidR="0074569B" w:rsidRPr="005D0EB2" w:rsidRDefault="0074569B" w:rsidP="00B24AE9">
      <w:pPr>
        <w:ind w:leftChars="177" w:left="425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where</w:t>
      </w:r>
      <w:r w:rsidR="00E55B91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m=1, 3, 5, …, (2λ-1)</m:t>
        </m:r>
      </m:oMath>
      <w:r w:rsidRPr="005D0EB2">
        <w:rPr>
          <w:rFonts w:ascii="Times New Roman" w:hAnsi="Times New Roman" w:hint="eastAsia"/>
          <w:sz w:val="21"/>
          <w:szCs w:val="21"/>
        </w:rPr>
        <w:t>;</w:t>
      </w:r>
      <w:r w:rsidRPr="005D0EB2">
        <w:rPr>
          <w:rFonts w:ascii="Times New Roman" w:hAnsi="Times New Roman"/>
          <w:sz w:val="21"/>
          <w:szCs w:val="21"/>
        </w:rPr>
        <w:t xml:space="preserve"> </w:t>
      </w:r>
      <w:r w:rsidR="00E55B91" w:rsidRPr="005D0EB2">
        <w:rPr>
          <w:rFonts w:ascii="Times New Roman" w:hAnsi="Times New Roman"/>
          <w:sz w:val="21"/>
          <w:szCs w:val="21"/>
        </w:rPr>
        <w:t>n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=2, 4, 6, …, 2λ</m:t>
        </m:r>
      </m:oMath>
      <w:ins w:id="279" w:author="翟晶晶" w:date="2018-11-28T16:45:00Z">
        <w:r w:rsidR="001B4715">
          <w:rPr>
            <w:rFonts w:ascii="Times New Roman" w:hAnsi="Times New Roman"/>
            <w:sz w:val="21"/>
            <w:szCs w:val="21"/>
          </w:rPr>
          <w:t xml:space="preserve">; </w:t>
        </w:r>
      </w:ins>
      <w:del w:id="280" w:author="翟晶晶" w:date="2018-11-28T16:45:00Z">
        <w:r w:rsidRPr="005D0EB2" w:rsidDel="001B4715">
          <w:rPr>
            <w:rFonts w:ascii="Times New Roman" w:hAnsi="Times New Roman"/>
            <w:sz w:val="21"/>
            <w:szCs w:val="21"/>
          </w:rPr>
          <w:delText xml:space="preserve"> and </w:delText>
        </w:r>
      </w:del>
      <w:r w:rsidRPr="005D0EB2">
        <w:rPr>
          <w:rFonts w:ascii="Times New Roman" w:hAnsi="Times New Roman"/>
          <w:i/>
          <w:sz w:val="21"/>
          <w:szCs w:val="21"/>
        </w:rPr>
        <w:t>l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=1, 2, 3, …, λ</m:t>
        </m:r>
      </m:oMath>
      <w:r w:rsidRPr="005D0EB2">
        <w:rPr>
          <w:rFonts w:ascii="Times New Roman" w:hAnsi="Times New Roman" w:hint="eastAsia"/>
          <w:sz w:val="21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λ&lt;L</m:t>
        </m:r>
      </m:oMath>
      <w:r w:rsidRPr="005D0EB2">
        <w:rPr>
          <w:rFonts w:ascii="Times New Roman" w:hAnsi="Times New Roman" w:hint="eastAsia"/>
          <w:sz w:val="21"/>
          <w:szCs w:val="21"/>
        </w:rPr>
        <w:t>)</w:t>
      </w:r>
      <w:ins w:id="281" w:author="翟晶晶" w:date="2018-11-28T16:44:00Z">
        <w:r w:rsidR="001B4715">
          <w:rPr>
            <w:rFonts w:ascii="Times New Roman" w:hAnsi="Times New Roman"/>
            <w:sz w:val="21"/>
            <w:szCs w:val="21"/>
          </w:rPr>
          <w:t>;</w:t>
        </w:r>
      </w:ins>
      <w:del w:id="282" w:author="翟晶晶" w:date="2018-11-28T16:44:00Z">
        <w:r w:rsidRPr="005D0EB2" w:rsidDel="001B4715">
          <w:rPr>
            <w:rFonts w:ascii="Times New Roman" w:hAnsi="Times New Roman"/>
            <w:sz w:val="21"/>
            <w:szCs w:val="21"/>
          </w:rPr>
          <w:delText>,</w:delText>
        </w:r>
      </w:del>
      <w:r w:rsidRPr="005D0EB2">
        <w:rPr>
          <w:rFonts w:ascii="Times New Roman" w:hAnsi="Times New Roman"/>
          <w:sz w:val="21"/>
          <w:szCs w:val="21"/>
        </w:rPr>
        <w:t xml:space="preserve"> </w:t>
      </w:r>
      <m:oMath>
        <m:sSup>
          <m:sSupPr>
            <m:ctrlPr>
              <w:ins w:id="283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d>
          <m:dPr>
            <m:ctrlPr>
              <w:ins w:id="284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85" w:author="chenzhuod" w:date="2018-11-22T16:18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ins w:id="286" w:author="翟晶晶" w:date="2018-11-28T16:43:00Z">
        <w:r w:rsidR="0007718F">
          <w:rPr>
            <w:rFonts w:ascii="Times New Roman" w:hAnsi="Times New Roman"/>
            <w:sz w:val="21"/>
            <w:szCs w:val="21"/>
          </w:rPr>
          <w:t xml:space="preserve"> </w:t>
        </w:r>
      </w:ins>
      <w:del w:id="287" w:author="翟晶晶" w:date="2018-11-28T16:43:00Z">
        <w:r w:rsidRPr="005D0EB2" w:rsidDel="0007718F">
          <w:rPr>
            <w:rFonts w:ascii="Times New Roman" w:hAnsi="Times New Roman" w:hint="eastAsia"/>
            <w:sz w:val="21"/>
            <w:szCs w:val="21"/>
          </w:rPr>
          <w:delText xml:space="preserve"> </w:delText>
        </w:r>
      </w:del>
      <w:r w:rsidRPr="005D0EB2">
        <w:rPr>
          <w:rFonts w:ascii="Times New Roman" w:hAnsi="Times New Roman" w:hint="eastAsia"/>
          <w:sz w:val="21"/>
          <w:szCs w:val="21"/>
        </w:rPr>
        <w:t xml:space="preserve">and </w:t>
      </w:r>
      <m:oMath>
        <m:sSup>
          <m:sSupPr>
            <m:ctrlPr>
              <w:ins w:id="288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d>
          <m:dPr>
            <m:ctrlPr>
              <w:ins w:id="289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90" w:author="chenzhuod" w:date="2018-11-22T16:18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 w:hint="eastAsia"/>
          <w:sz w:val="21"/>
          <w:szCs w:val="21"/>
        </w:rPr>
        <w:t xml:space="preserve"> represent </w:t>
      </w:r>
      <w:r w:rsidRPr="005D0EB2">
        <w:rPr>
          <w:rFonts w:ascii="Times New Roman" w:hAnsi="Times New Roman"/>
          <w:sz w:val="21"/>
          <w:szCs w:val="21"/>
        </w:rPr>
        <w:t xml:space="preserve">the normalized hydrophobicity and hydrophilicity properties of amino acid residue </w:t>
      </w:r>
      <m:oMath>
        <m:sSub>
          <m:sSubPr>
            <m:ctrlPr>
              <w:ins w:id="291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2D2D1A" w:rsidRPr="005D0EB2">
        <w:rPr>
          <w:rFonts w:ascii="Times New Roman" w:hAnsi="Times New Roman"/>
          <w:sz w:val="21"/>
          <w:szCs w:val="21"/>
        </w:rPr>
        <w:t>, respectively</w:t>
      </w:r>
      <w:r w:rsidRPr="005D0EB2">
        <w:rPr>
          <w:rFonts w:ascii="Times New Roman" w:hAnsi="Times New Roman" w:hint="eastAsia"/>
          <w:sz w:val="21"/>
          <w:szCs w:val="21"/>
        </w:rPr>
        <w:t xml:space="preserve">; </w:t>
      </w:r>
      <w:del w:id="292" w:author="翟晶晶" w:date="2018-11-28T16:49:00Z">
        <w:r w:rsidRPr="005D0EB2" w:rsidDel="008149AA">
          <w:rPr>
            <w:rFonts w:ascii="Times New Roman" w:hAnsi="Times New Roman" w:hint="eastAsia"/>
            <w:sz w:val="21"/>
            <w:szCs w:val="21"/>
          </w:rPr>
          <w:delText xml:space="preserve">while </w:delText>
        </w:r>
      </w:del>
      <m:oMath>
        <m:sSup>
          <m:sSupPr>
            <m:ctrlPr>
              <w:ins w:id="293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ins w:id="294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 xml:space="preserve">and </w:t>
      </w:r>
      <m:oMath>
        <m:sSup>
          <m:sSupPr>
            <m:ctrlPr>
              <w:ins w:id="295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ins w:id="296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ins w:id="297" w:author="翟晶晶" w:date="2018-11-28T16:49:00Z">
        <w:r w:rsidR="008149AA">
          <w:rPr>
            <w:rFonts w:ascii="Times New Roman" w:hAnsi="Times New Roman"/>
            <w:sz w:val="21"/>
            <w:szCs w:val="21"/>
          </w:rPr>
          <w:t xml:space="preserve">represent the </w:t>
        </w:r>
      </w:ins>
      <w:ins w:id="298" w:author="翟晶晶" w:date="2018-11-28T16:51:00Z">
        <w:r w:rsidR="00BB6B29">
          <w:rPr>
            <w:rFonts w:ascii="Times New Roman" w:hAnsi="Times New Roman"/>
            <w:sz w:val="21"/>
            <w:szCs w:val="21"/>
          </w:rPr>
          <w:t xml:space="preserve">corresponding </w:t>
        </w:r>
      </w:ins>
      <w:ins w:id="299" w:author="翟晶晶" w:date="2018-11-28T16:49:00Z">
        <w:r w:rsidR="008149AA">
          <w:rPr>
            <w:rFonts w:ascii="Times New Roman" w:hAnsi="Times New Roman"/>
            <w:sz w:val="21"/>
            <w:szCs w:val="21"/>
          </w:rPr>
          <w:t>value</w:t>
        </w:r>
      </w:ins>
      <w:ins w:id="300" w:author="翟晶晶" w:date="2018-11-28T16:52:00Z">
        <w:r w:rsidR="00BB6B29">
          <w:rPr>
            <w:rFonts w:ascii="Times New Roman" w:hAnsi="Times New Roman"/>
            <w:sz w:val="21"/>
            <w:szCs w:val="21"/>
          </w:rPr>
          <w:t>s</w:t>
        </w:r>
      </w:ins>
      <w:ins w:id="301" w:author="翟晶晶" w:date="2018-11-28T16:49:00Z">
        <w:r w:rsidR="008149AA">
          <w:rPr>
            <w:rFonts w:ascii="Times New Roman" w:hAnsi="Times New Roman"/>
            <w:sz w:val="21"/>
            <w:szCs w:val="21"/>
          </w:rPr>
          <w:t xml:space="preserve"> of </w:t>
        </w:r>
      </w:ins>
      <w:del w:id="302" w:author="翟晶晶" w:date="2018-11-28T16:52:00Z">
        <w:r w:rsidRPr="005D0EB2" w:rsidDel="00BB6B29">
          <w:rPr>
            <w:rFonts w:ascii="Times New Roman" w:hAnsi="Times New Roman"/>
            <w:sz w:val="21"/>
            <w:szCs w:val="21"/>
          </w:rPr>
          <w:delText xml:space="preserve">are those </w:delText>
        </w:r>
      </w:del>
      <w:r w:rsidRPr="005D0EB2">
        <w:rPr>
          <w:rFonts w:ascii="Times New Roman" w:hAnsi="Times New Roman"/>
          <w:sz w:val="21"/>
          <w:szCs w:val="21"/>
        </w:rPr>
        <w:t xml:space="preserve">amino acid residue </w:t>
      </w:r>
      <m:oMath>
        <m:sSub>
          <m:sSubPr>
            <m:ctrlPr>
              <w:ins w:id="303" w:author="chenzhuod" w:date="2018-11-22T16:1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</m:oMath>
      <w:r w:rsidRPr="005D0EB2">
        <w:rPr>
          <w:rFonts w:ascii="Times New Roman" w:hAnsi="Times New Roman" w:hint="eastAsia"/>
          <w:sz w:val="21"/>
          <w:szCs w:val="21"/>
        </w:rPr>
        <w:t>.</w:t>
      </w:r>
    </w:p>
    <w:p w14:paraId="2EB8EFF4" w14:textId="0589DBC3" w:rsidR="00E24B5B" w:rsidRPr="005D0EB2" w:rsidRDefault="00705C10" w:rsidP="00B24AE9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263A02">
        <w:rPr>
          <w:rFonts w:ascii="Times New Roman" w:hAnsi="Times New Roman" w:hint="eastAsia"/>
          <w:b/>
          <w:i/>
          <w:sz w:val="21"/>
          <w:szCs w:val="21"/>
        </w:rPr>
        <w:lastRenderedPageBreak/>
        <w:t>CUB</w:t>
      </w:r>
      <w:r w:rsidR="00F2052E" w:rsidRPr="00263A02">
        <w:rPr>
          <w:rFonts w:ascii="Times New Roman" w:hAnsi="Times New Roman"/>
          <w:b/>
          <w:i/>
          <w:sz w:val="21"/>
          <w:szCs w:val="21"/>
        </w:rPr>
        <w:t xml:space="preserve"> (Codon Usage Bias) encoding</w:t>
      </w:r>
      <w:r w:rsidR="00F2052E" w:rsidRPr="00263A02">
        <w:rPr>
          <w:rFonts w:ascii="Times New Roman" w:hAnsi="Times New Roman"/>
          <w:sz w:val="21"/>
          <w:szCs w:val="21"/>
        </w:rPr>
        <w:t>:</w:t>
      </w:r>
      <w:r w:rsidR="00E24B5B"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ab/>
        <w:t xml:space="preserve">In this </w:t>
      </w:r>
      <w:r w:rsidR="00E24B5B" w:rsidRPr="005D0EB2">
        <w:rPr>
          <w:rFonts w:ascii="Times New Roman" w:hAnsi="Times New Roman" w:hint="eastAsia"/>
          <w:sz w:val="21"/>
          <w:szCs w:val="21"/>
        </w:rPr>
        <w:t>encoding</w:t>
      </w:r>
      <w:r w:rsidR="00E24B5B" w:rsidRPr="005D0EB2">
        <w:rPr>
          <w:rFonts w:ascii="Times New Roman" w:hAnsi="Times New Roman"/>
          <w:sz w:val="21"/>
          <w:szCs w:val="21"/>
        </w:rPr>
        <w:t xml:space="preserve"> strategy, a log-likelihood ratio score (Hexamer score) in </w:t>
      </w:r>
      <w:r w:rsidR="006D491F" w:rsidRPr="005D0EB2">
        <w:rPr>
          <w:rFonts w:ascii="Times New Roman" w:hAnsi="Times New Roman"/>
          <w:sz w:val="21"/>
          <w:szCs w:val="21"/>
        </w:rPr>
        <w:t>two</w:t>
      </w:r>
      <w:r w:rsidR="00E24B5B" w:rsidRPr="005D0EB2">
        <w:rPr>
          <w:rFonts w:ascii="Times New Roman" w:hAnsi="Times New Roman"/>
          <w:sz w:val="21"/>
          <w:szCs w:val="21"/>
        </w:rPr>
        <w:t xml:space="preserve"> species was calculated</w:t>
      </w:r>
      <w:r w:rsidR="006D491F" w:rsidRPr="005D0EB2">
        <w:rPr>
          <w:rFonts w:ascii="Times New Roman" w:hAnsi="Times New Roman"/>
          <w:sz w:val="21"/>
          <w:szCs w:val="21"/>
        </w:rPr>
        <w:t>.</w:t>
      </w:r>
      <w:r w:rsidR="00734BD1" w:rsidRPr="005D0EB2">
        <w:rPr>
          <w:rFonts w:ascii="Times New Roman" w:hAnsi="Times New Roman"/>
          <w:sz w:val="21"/>
          <w:szCs w:val="21"/>
        </w:rPr>
        <w:t xml:space="preserve"> For </w:t>
      </w:r>
      <w:r w:rsidR="00544F0F">
        <w:rPr>
          <w:rFonts w:ascii="Times New Roman" w:hAnsi="Times New Roman" w:hint="eastAsia"/>
          <w:sz w:val="21"/>
          <w:szCs w:val="21"/>
        </w:rPr>
        <w:t>the coding</w:t>
      </w:r>
      <w:r w:rsidR="00734BD1" w:rsidRPr="005D0EB2">
        <w:rPr>
          <w:rFonts w:ascii="Times New Roman" w:hAnsi="Times New Roman"/>
          <w:sz w:val="21"/>
          <w:szCs w:val="21"/>
        </w:rPr>
        <w:t xml:space="preserve"> sequence of</w:t>
      </w:r>
      <w:r w:rsidR="00544F0F">
        <w:rPr>
          <w:rFonts w:ascii="Times New Roman" w:hAnsi="Times New Roman" w:hint="eastAsia"/>
          <w:sz w:val="21"/>
          <w:szCs w:val="21"/>
        </w:rPr>
        <w:t xml:space="preserve"> an mRNA with</w:t>
      </w:r>
      <w:r w:rsidR="00734BD1" w:rsidRPr="005D0EB2">
        <w:rPr>
          <w:rFonts w:ascii="Times New Roman" w:hAnsi="Times New Roman"/>
          <w:sz w:val="21"/>
          <w:szCs w:val="21"/>
        </w:rPr>
        <w:t xml:space="preserve"> </w:t>
      </w:r>
      <w:ins w:id="304" w:author="翟晶晶" w:date="2018-11-28T16:53:00Z">
        <w:r w:rsidR="008912D1">
          <w:rPr>
            <w:rFonts w:ascii="Times New Roman" w:hAnsi="Times New Roman"/>
            <w:sz w:val="21"/>
            <w:szCs w:val="21"/>
          </w:rPr>
          <w:t xml:space="preserve">a </w:t>
        </w:r>
      </w:ins>
      <w:r w:rsidR="00734BD1" w:rsidRPr="005D0EB2">
        <w:rPr>
          <w:rFonts w:ascii="Times New Roman" w:hAnsi="Times New Roman"/>
          <w:sz w:val="21"/>
          <w:szCs w:val="21"/>
        </w:rPr>
        <w:t>length</w:t>
      </w:r>
      <w:ins w:id="305" w:author="翟晶晶" w:date="2018-11-28T16:53:00Z">
        <w:r w:rsidR="008912D1">
          <w:rPr>
            <w:rFonts w:ascii="Times New Roman" w:hAnsi="Times New Roman"/>
            <w:sz w:val="21"/>
            <w:szCs w:val="21"/>
          </w:rPr>
          <w:t xml:space="preserve"> of</w:t>
        </w:r>
      </w:ins>
      <w:r w:rsidR="00734BD1" w:rsidRPr="005D0EB2">
        <w:rPr>
          <w:rFonts w:ascii="Times New Roman" w:hAnsi="Times New Roman"/>
          <w:sz w:val="21"/>
          <w:szCs w:val="21"/>
        </w:rPr>
        <w:t xml:space="preserve"> 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D0EB2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, we firstly divided the sequence into hexamers (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44F0F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-5</w:t>
      </w:r>
      <w:r w:rsidR="00734BD1" w:rsidRPr="00263A02">
        <w:rPr>
          <w:rFonts w:ascii="Times New Roman" w:hAnsi="Times New Roman"/>
          <w:sz w:val="21"/>
          <w:szCs w:val="21"/>
        </w:rPr>
        <w:t>) by sliding 1bp.</w:t>
      </w:r>
      <w:r w:rsidR="00E24B5B" w:rsidRPr="005D0EB2">
        <w:rPr>
          <w:rFonts w:ascii="Times New Roman" w:hAnsi="Times New Roman"/>
          <w:sz w:val="21"/>
          <w:szCs w:val="21"/>
        </w:rPr>
        <w:t xml:space="preserve"> Then the </w:t>
      </w:r>
      <w:r w:rsidR="00B579B6" w:rsidRPr="005D0EB2">
        <w:rPr>
          <w:rFonts w:ascii="Times New Roman" w:hAnsi="Times New Roman" w:hint="eastAsia"/>
          <w:sz w:val="21"/>
          <w:szCs w:val="21"/>
        </w:rPr>
        <w:t>h</w:t>
      </w:r>
      <w:r w:rsidR="00E24B5B" w:rsidRPr="005D0EB2">
        <w:rPr>
          <w:rFonts w:ascii="Times New Roman" w:hAnsi="Times New Roman"/>
          <w:sz w:val="21"/>
          <w:szCs w:val="21"/>
        </w:rPr>
        <w:t>examer score under a specified species can be calculated as:</w:t>
      </w:r>
    </w:p>
    <w:p w14:paraId="7A3C4FC6" w14:textId="2A6B2DA4" w:rsidR="00E24B5B" w:rsidRPr="005D0EB2" w:rsidRDefault="00E24B5B" w:rsidP="00B24AE9">
      <w:pPr>
        <w:jc w:val="center"/>
        <w:rPr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Hexamer score= </m:t>
        </m:r>
        <m:f>
          <m:fPr>
            <m:ctrlPr>
              <w:ins w:id="306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w:ins w:id="307" w:author="翟晶晶" w:date="2018-11-22T11:47:00Z"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3*(L-5)</m:t>
              </m:r>
            </w:ins>
            <w:del w:id="308" w:author="翟晶晶" w:date="2018-11-22T11:47:00Z"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m</m:t>
              </m:r>
            </w:del>
          </m:den>
        </m:f>
        <m:nary>
          <m:naryPr>
            <m:chr m:val="∑"/>
            <m:limLoc m:val="undOvr"/>
            <m:ctrlPr>
              <w:ins w:id="309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w:ins w:id="310" w:author="翟晶晶" w:date="2018-11-22T11:47:00Z"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3*(L-5)</m:t>
              </m:r>
            </w:ins>
            <w:del w:id="311" w:author="翟晶晶" w:date="2018-11-22T11:47:00Z"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m</m:t>
              </m:r>
            </w:del>
          </m:sup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log</m:t>
            </m:r>
            <m:d>
              <m:dPr>
                <m:ctrlPr>
                  <w:ins w:id="312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f>
                  <m:fPr>
                    <m:ctrlPr>
                      <w:ins w:id="313" w:author="chenzhuod" w:date="2018-11-22T16:18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F</m:t>
                    </m:r>
                    <m:d>
                      <m:dPr>
                        <m:ctrlPr>
                          <w:ins w:id="314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315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ins w:id="316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ins w:id="317" w:author="chenzhuod" w:date="2018-11-22T16:18:00Z"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318" w:author="chenzhuod" w:date="2018-11-22T16:18:00Z"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nary>
      </m:oMath>
      <w:r w:rsidR="00851989" w:rsidRPr="005D0EB2">
        <w:rPr>
          <w:color w:val="000000" w:themeColor="text1"/>
          <w:sz w:val="21"/>
          <w:szCs w:val="21"/>
        </w:rPr>
        <w:t>,</w:t>
      </w:r>
    </w:p>
    <w:p w14:paraId="57E326F8" w14:textId="6FB89757" w:rsidR="00E24B5B" w:rsidRPr="005D0EB2" w:rsidRDefault="007E2947" w:rsidP="00B24AE9">
      <w:pPr>
        <w:ind w:leftChars="200" w:left="480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 w:hint="eastAsia"/>
          <w:sz w:val="21"/>
          <w:szCs w:val="21"/>
        </w:rPr>
        <w:t>w</w:t>
      </w:r>
      <w:r w:rsidR="00E24B5B" w:rsidRPr="005D0EB2">
        <w:rPr>
          <w:rFonts w:ascii="Times New Roman" w:hAnsi="Times New Roman"/>
          <w:sz w:val="21"/>
          <w:szCs w:val="21"/>
        </w:rPr>
        <w:t>here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1"/>
            <w:szCs w:val="21"/>
          </w:rPr>
          <m:t>F</m:t>
        </m:r>
        <m:d>
          <m:dPr>
            <m:ctrlPr>
              <w:ins w:id="319" w:author="chenzhuod" w:date="2018-11-22T16:18:00Z">
                <w:rPr>
                  <w:rFonts w:ascii="Cambria Math" w:hAnsi="Cambria Math" w:cs="Times New Roman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320" w:author="chenzhuod" w:date="2018-11-22T16:18:00Z">
                    <w:rPr>
                      <w:rFonts w:ascii="Cambria Math" w:hAnsi="Cambria Math" w:cs="Times New Roman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ins w:id="321" w:author="chenzhuod" w:date="2018-11-22T16:18:00Z">
                <w:rPr>
                  <w:rFonts w:ascii="Cambria Math" w:hAnsi="Cambria Math" w:cs="Times New Roman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>and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sSup>
          <m:sSupPr>
            <m:ctrlPr>
              <w:ins w:id="322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'</m:t>
            </m:r>
          </m:sup>
        </m:sSup>
        <m:d>
          <m:dPr>
            <m:ctrlPr>
              <w:ins w:id="323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324" w:author="chenzhuod" w:date="2018-11-22T16:18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ins w:id="325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 xml:space="preserve">represent the frequencies of </w:t>
      </w:r>
      <w:proofErr w:type="spellStart"/>
      <w:r w:rsidR="00E24B5B" w:rsidRPr="005D0EB2">
        <w:rPr>
          <w:rFonts w:ascii="Times New Roman" w:hAnsi="Times New Roman"/>
          <w:i/>
          <w:sz w:val="21"/>
          <w:szCs w:val="21"/>
        </w:rPr>
        <w:t>i</w:t>
      </w:r>
      <w:r w:rsidR="00E24B5B" w:rsidRPr="005D0EB2">
        <w:rPr>
          <w:rFonts w:ascii="Times New Roman" w:hAnsi="Times New Roman"/>
          <w:sz w:val="21"/>
          <w:szCs w:val="21"/>
        </w:rPr>
        <w:t>-th</w:t>
      </w:r>
      <w:proofErr w:type="spellEnd"/>
      <w:r w:rsidR="00E24B5B" w:rsidRPr="005D0EB2">
        <w:rPr>
          <w:rFonts w:ascii="Times New Roman" w:hAnsi="Times New Roman"/>
          <w:sz w:val="21"/>
          <w:szCs w:val="21"/>
        </w:rPr>
        <w:t xml:space="preserve"> hexamer in coding sequences and background sequences (genomic DNA sequences), respectively.</w:t>
      </w:r>
    </w:p>
    <w:p w14:paraId="3D3B7CDA" w14:textId="77777777" w:rsidR="00FE6C8E" w:rsidRPr="00B27CB1" w:rsidRDefault="00FE6C8E" w:rsidP="007E2947">
      <w:pPr>
        <w:spacing w:line="276" w:lineRule="auto"/>
        <w:ind w:leftChars="200" w:left="480"/>
        <w:rPr>
          <w:rFonts w:ascii="Times New Roman" w:hAnsi="Times New Roman"/>
          <w:sz w:val="21"/>
          <w:szCs w:val="21"/>
        </w:rPr>
      </w:pPr>
    </w:p>
    <w:p w14:paraId="48CA3ED7" w14:textId="57C417D1" w:rsidR="00705C10" w:rsidRPr="00B27CB1" w:rsidRDefault="00F60446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27CB1">
        <w:rPr>
          <w:rFonts w:ascii="Times New Roman" w:hAnsi="Times New Roman"/>
          <w:b/>
          <w:color w:val="000000" w:themeColor="text1"/>
          <w:sz w:val="21"/>
          <w:szCs w:val="21"/>
        </w:rPr>
        <w:t>Predictor construction</w:t>
      </w:r>
    </w:p>
    <w:p w14:paraId="1ED2B23B" w14:textId="60D310D8" w:rsidR="00515456" w:rsidRDefault="007032AA" w:rsidP="00F23865">
      <w:pPr>
        <w:outlineLvl w:val="0"/>
        <w:rPr>
          <w:rFonts w:ascii="Times New Roman" w:hAnsi="Times New Roman"/>
          <w:color w:val="000000" w:themeColor="text1"/>
        </w:rPr>
      </w:pPr>
      <w:r w:rsidRPr="00B27CB1">
        <w:rPr>
          <w:rFonts w:ascii="Times New Roman" w:hAnsi="Times New Roman" w:hint="eastAsia"/>
          <w:color w:val="000000" w:themeColor="text1"/>
          <w:sz w:val="21"/>
          <w:szCs w:val="21"/>
        </w:rPr>
        <w:t>To construct the SAT predictor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, each sample (coding sequence) was converted into a 2,257-dimensional numeric vector, </w:t>
      </w:r>
      <w:ins w:id="326" w:author="翟晶晶" w:date="2018-11-28T16:56:00Z">
        <w:r w:rsidR="00D8212A">
          <w:rPr>
            <w:rFonts w:ascii="Times New Roman" w:hAnsi="Times New Roman"/>
            <w:color w:val="000000" w:themeColor="text1"/>
            <w:sz w:val="21"/>
            <w:szCs w:val="21"/>
          </w:rPr>
          <w:t xml:space="preserve">and </w:t>
        </w:r>
      </w:ins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then the generated feature matrix with </w:t>
      </w:r>
      <w:r w:rsidR="00D14B2D" w:rsidRPr="00B27CB1">
        <w:rPr>
          <w:rFonts w:ascii="Times New Roman" w:hAnsi="Times New Roman"/>
          <w:i/>
          <w:color w:val="000000" w:themeColor="text1"/>
          <w:sz w:val="21"/>
          <w:szCs w:val="21"/>
        </w:rPr>
        <w:t>M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rows (the number of samples) and </w:t>
      </w:r>
      <w:r w:rsidR="003C007F" w:rsidRPr="00B27CB1">
        <w:rPr>
          <w:rFonts w:ascii="Times New Roman" w:hAnsi="Times New Roman" w:hint="eastAsia"/>
          <w:i/>
          <w:color w:val="000000" w:themeColor="text1"/>
          <w:sz w:val="21"/>
          <w:szCs w:val="21"/>
        </w:rPr>
        <w:t>N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2,257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columns </w:t>
      </w:r>
      <w:ins w:id="327" w:author="翟晶晶" w:date="2018-11-28T16:56:00Z">
        <w:r w:rsidR="00D8212A">
          <w:rPr>
            <w:rFonts w:ascii="Times New Roman" w:hAnsi="Times New Roman"/>
            <w:color w:val="000000" w:themeColor="text1"/>
            <w:sz w:val="21"/>
            <w:szCs w:val="21"/>
          </w:rPr>
          <w:t>were</w:t>
        </w:r>
      </w:ins>
      <w:del w:id="328" w:author="翟晶晶" w:date="2018-11-28T16:56:00Z">
        <w:r w:rsidR="00D14B2D" w:rsidRPr="00B27CB1" w:rsidDel="00D8212A">
          <w:rPr>
            <w:rFonts w:ascii="Times New Roman" w:hAnsi="Times New Roman"/>
            <w:color w:val="000000" w:themeColor="text1"/>
            <w:sz w:val="21"/>
            <w:szCs w:val="21"/>
          </w:rPr>
          <w:delText>will be</w:delText>
        </w:r>
      </w:del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subsequently fed into the </w:t>
      </w:r>
      <w:r w:rsidR="00DD26DB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forest algorithm to build a predictor to classify transcripts. </w:t>
      </w:r>
      <w:r w:rsidR="00471535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forest (RF) is a decision tree-based ensemble learning method which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harbor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the complexity of deep neural network but without hyper-parameter tuning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&lt;EndNote&gt;&lt;Cite&gt;&lt;Author&gt;Zhou&lt;/Author&gt;&lt;Year&gt;2017&lt;/Year&gt;&lt;RecNum&gt;11&lt;/RecNum&gt;&lt;DisplayText&gt;[9]&lt;/DisplayText&gt;&lt;record&gt;&lt;rec-number&gt;11&lt;/rec-number&gt;&lt;foreign-keys&gt;&lt;key app="EN" db-id="afw99papldt9t1ep2xqx22e2fsv0afwafr5a" timestamp="1531548257"&gt;11&lt;/key&gt;&lt;/foreign-keys&gt;&lt;ref-type name="Journal Article"&gt;17&lt;/ref-type&gt;&lt;contributors&gt;&lt;authors&gt;&lt;author&gt;Zhou, Zhi-Hua&lt;/author&gt;&lt;author&gt;Feng, Ji&lt;/author&gt;&lt;/authors&gt;&lt;/contributors&gt;&lt;titles&gt;&lt;title&gt;Deep forest: Towards an alternative to deep neural networks&lt;/title&gt;&lt;secondary-title&gt;arXiv preprint arXiv:1702.08835&lt;/secondary-title&gt;&lt;/titles&gt;&lt;periodical&gt;&lt;full-title&gt;arXiv preprint arXiv:1702.08835&lt;/full-title&gt;&lt;/periodical&gt;&lt;dates&gt;&lt;year&gt;2017&lt;/year&gt;&lt;/dates&gt;&lt;urls&gt;&lt;/urls&gt;&lt;/record&gt;&lt;/Cite&gt;&lt;/EndNote&gt;</w:instrTex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[9]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4DE0765C" w14:textId="77777777" w:rsidR="00FE6C8E" w:rsidRPr="00960331" w:rsidRDefault="00FE6C8E" w:rsidP="00F23865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</w:p>
    <w:p w14:paraId="00A46018" w14:textId="250B3D67" w:rsidR="005F6544" w:rsidRPr="00CD5FB8" w:rsidRDefault="00F23865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="00AB2F7E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ive</w:t>
      </w:r>
      <w:r w:rsidR="003B4618" w:rsidRPr="00CD5FB8">
        <w:rPr>
          <w:rFonts w:ascii="Times New Roman" w:hAnsi="Times New Roman"/>
          <w:b/>
          <w:color w:val="000000" w:themeColor="text1"/>
          <w:sz w:val="21"/>
          <w:szCs w:val="21"/>
        </w:rPr>
        <w:t>-fold cross validation</w:t>
      </w:r>
      <w:r w:rsidR="00AD0C1D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382ECD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on training </w:t>
      </w:r>
      <w:r w:rsidR="00D02A46" w:rsidRPr="00CD5FB8">
        <w:rPr>
          <w:rFonts w:ascii="Times New Roman" w:eastAsiaTheme="minorEastAsia" w:hAnsi="Times New Roman"/>
          <w:b/>
          <w:color w:val="000000" w:themeColor="text1"/>
          <w:sz w:val="21"/>
          <w:szCs w:val="21"/>
        </w:rPr>
        <w:t>samples</w:t>
      </w:r>
    </w:p>
    <w:p w14:paraId="635BF858" w14:textId="56866173" w:rsidR="003B4618" w:rsidRPr="00960331" w:rsidRDefault="00646AB8" w:rsidP="00B07BD8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>Cross</w:t>
      </w:r>
      <w:r w:rsidRPr="00960331">
        <w:rPr>
          <w:rFonts w:ascii="Times New Roman" w:hAnsi="Times New Roman" w:cs="Times New Roman"/>
          <w:bCs/>
          <w:sz w:val="21"/>
          <w:szCs w:val="21"/>
        </w:rPr>
        <w:t>-validation has been widely used to evaluate the performance of ML-based predic</w:t>
      </w:r>
      <w:r w:rsidR="004309CA" w:rsidRPr="00960331">
        <w:rPr>
          <w:rFonts w:ascii="Times New Roman" w:hAnsi="Times New Roman" w:cs="Times New Roman"/>
          <w:bCs/>
          <w:sz w:val="21"/>
          <w:szCs w:val="21"/>
        </w:rPr>
        <w:t>t</w:t>
      </w:r>
      <w:r w:rsidR="0091265D" w:rsidRPr="00960331">
        <w:rPr>
          <w:rFonts w:ascii="Times New Roman" w:hAnsi="Times New Roman" w:cs="Times New Roman"/>
          <w:bCs/>
          <w:sz w:val="21"/>
          <w:szCs w:val="21"/>
        </w:rPr>
        <w:t>ors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dW0+MTc8L1JlY051bT48RGlzcGxheVRleHQ+WzEwLTEyXTwvRGlzcGxheVRleHQ+PHJlY29yZD48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3E66B8">
        <w:rPr>
          <w:rFonts w:ascii="Times New Roman" w:hAnsi="Times New Roman" w:cs="Times New Roman"/>
          <w:bCs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dW0+MTc8L1JlY051bT48RGlzcGxheVRleHQ+WzEwLTEyXTwvRGlzcGxheVRleHQ+PHJlY29yZD48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3E66B8">
        <w:rPr>
          <w:rFonts w:ascii="Times New Roman" w:hAnsi="Times New Roman" w:cs="Times New Roman"/>
          <w:bCs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 w:cs="Times New Roman"/>
          <w:bCs/>
          <w:sz w:val="21"/>
          <w:szCs w:val="21"/>
        </w:rPr>
      </w:r>
      <w:r w:rsidR="003E66B8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separate"/>
      </w:r>
      <w:r w:rsidR="003E66B8">
        <w:rPr>
          <w:rFonts w:ascii="Times New Roman" w:hAnsi="Times New Roman" w:cs="Times New Roman"/>
          <w:bCs/>
          <w:noProof/>
          <w:sz w:val="21"/>
          <w:szCs w:val="21"/>
        </w:rPr>
        <w:t>[10-12]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this </w:t>
      </w:r>
      <w:r w:rsidR="00B525FE" w:rsidRPr="00960331">
        <w:rPr>
          <w:rFonts w:ascii="Times New Roman" w:hAnsi="Times New Roman" w:cs="Times New Roman" w:hint="eastAsia"/>
          <w:bCs/>
          <w:sz w:val="21"/>
          <w:szCs w:val="21"/>
        </w:rPr>
        <w:t>study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we used a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-fold cross-validation </w:t>
      </w:r>
      <w:r w:rsidR="00575EF4" w:rsidRPr="00960331">
        <w:rPr>
          <w:rFonts w:ascii="Times New Roman" w:hAnsi="Times New Roman" w:cs="Times New Roman" w:hint="eastAsia"/>
          <w:bCs/>
          <w:sz w:val="21"/>
          <w:szCs w:val="21"/>
        </w:rPr>
        <w:t>experiment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to evaluate the performance of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a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>-fold cross-validation experiment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positive and negative samples </w:t>
      </w:r>
      <w:del w:id="329" w:author="翟晶晶" w:date="2018-11-28T16:59:00Z">
        <w:r w:rsidRPr="00960331" w:rsidDel="00104072">
          <w:rPr>
            <w:rFonts w:ascii="Times New Roman" w:hAnsi="Times New Roman" w:cs="Times New Roman"/>
            <w:bCs/>
            <w:sz w:val="21"/>
            <w:szCs w:val="21"/>
          </w:rPr>
          <w:delText xml:space="preserve">are </w:delText>
        </w:r>
      </w:del>
      <w:ins w:id="330" w:author="翟晶晶" w:date="2018-11-28T16:59:00Z">
        <w:r w:rsidR="00104072">
          <w:rPr>
            <w:rFonts w:ascii="Times New Roman" w:hAnsi="Times New Roman" w:cs="Times New Roman"/>
            <w:bCs/>
            <w:sz w:val="21"/>
            <w:szCs w:val="21"/>
          </w:rPr>
          <w:t>were</w:t>
        </w:r>
        <w:r w:rsidR="00104072" w:rsidRPr="00960331">
          <w:rPr>
            <w:rFonts w:ascii="Times New Roman" w:hAnsi="Times New Roman" w:cs="Times New Roman"/>
            <w:bCs/>
            <w:sz w:val="21"/>
            <w:szCs w:val="21"/>
          </w:rPr>
          <w:t xml:space="preserve"> </w:t>
        </w:r>
      </w:ins>
      <w:r w:rsidRPr="00960331">
        <w:rPr>
          <w:rFonts w:ascii="Times New Roman" w:hAnsi="Times New Roman" w:cs="Times New Roman"/>
          <w:bCs/>
          <w:sz w:val="21"/>
          <w:szCs w:val="21"/>
        </w:rPr>
        <w:t xml:space="preserve">randomly partitioned into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parts; each part ha</w:t>
      </w:r>
      <w:ins w:id="331" w:author="翟晶晶" w:date="2018-11-28T17:00:00Z">
        <w:r w:rsidR="00104072">
          <w:rPr>
            <w:rFonts w:ascii="Times New Roman" w:hAnsi="Times New Roman" w:cs="Times New Roman"/>
            <w:bCs/>
            <w:sz w:val="21"/>
            <w:szCs w:val="21"/>
          </w:rPr>
          <w:t>d</w:t>
        </w:r>
      </w:ins>
      <w:del w:id="332" w:author="翟晶晶" w:date="2018-11-28T17:00:00Z">
        <w:r w:rsidRPr="00960331" w:rsidDel="00104072">
          <w:rPr>
            <w:rFonts w:ascii="Times New Roman" w:hAnsi="Times New Roman" w:cs="Times New Roman"/>
            <w:bCs/>
            <w:sz w:val="21"/>
            <w:szCs w:val="21"/>
          </w:rPr>
          <w:delText>s</w:delText>
        </w:r>
      </w:del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 roughly equal number and subsequently </w:t>
      </w:r>
      <w:del w:id="333" w:author="翟晶晶" w:date="2018-11-28T17:00:00Z">
        <w:r w:rsidRPr="00960331" w:rsidDel="00104072">
          <w:rPr>
            <w:rFonts w:ascii="Times New Roman" w:hAnsi="Times New Roman" w:cs="Times New Roman"/>
            <w:bCs/>
            <w:sz w:val="21"/>
            <w:szCs w:val="21"/>
          </w:rPr>
          <w:delText xml:space="preserve">is </w:delText>
        </w:r>
      </w:del>
      <w:ins w:id="334" w:author="翟晶晶" w:date="2018-11-28T17:00:00Z">
        <w:r w:rsidR="00104072">
          <w:rPr>
            <w:rFonts w:ascii="Times New Roman" w:hAnsi="Times New Roman" w:cs="Times New Roman"/>
            <w:bCs/>
            <w:sz w:val="21"/>
            <w:szCs w:val="21"/>
          </w:rPr>
          <w:t>was</w:t>
        </w:r>
        <w:r w:rsidR="00104072" w:rsidRPr="00960331">
          <w:rPr>
            <w:rFonts w:ascii="Times New Roman" w:hAnsi="Times New Roman" w:cs="Times New Roman"/>
            <w:bCs/>
            <w:sz w:val="21"/>
            <w:szCs w:val="21"/>
          </w:rPr>
          <w:t xml:space="preserve"> </w:t>
        </w:r>
      </w:ins>
      <w:r w:rsidRPr="00960331">
        <w:rPr>
          <w:rFonts w:ascii="Times New Roman" w:hAnsi="Times New Roman" w:cs="Times New Roman"/>
          <w:bCs/>
          <w:sz w:val="21"/>
          <w:szCs w:val="21"/>
        </w:rPr>
        <w:t xml:space="preserve">used for evaluating the performance of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 xml:space="preserve">SAT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trained with the remaining </w:t>
      </w:r>
      <w:r w:rsidR="001F230E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 of samples. In each fold of cross-validation experiment, the </w:t>
      </w:r>
      <w:r w:rsidR="004A2F85" w:rsidRPr="00960331">
        <w:rPr>
          <w:rFonts w:ascii="Times New Roman" w:hAnsi="Times New Roman" w:cs="Times New Roman"/>
          <w:sz w:val="21"/>
          <w:szCs w:val="21"/>
        </w:rPr>
        <w:t>receiver operating characteristic</w:t>
      </w:r>
      <w:r w:rsidR="004A2F85" w:rsidRPr="0096033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(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>ROC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)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/>
          <w:sz w:val="21"/>
          <w:szCs w:val="21"/>
        </w:rPr>
        <w:t>curve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C0439" w:rsidRPr="00960331">
        <w:rPr>
          <w:rFonts w:ascii="Times New Roman" w:hAnsi="Times New Roman" w:cs="Times New Roman"/>
          <w:bCs/>
          <w:sz w:val="21"/>
          <w:szCs w:val="21"/>
        </w:rPr>
        <w:t>was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used to assess the prediction accuracy through plotting the curve of TPR (</w:t>
      </w:r>
      <w:r w:rsidRPr="00960331">
        <w:rPr>
          <w:rFonts w:ascii="Times New Roman" w:hAnsi="Times New Roman" w:cs="Times New Roman"/>
          <w:bCs/>
          <w:i/>
          <w:sz w:val="21"/>
          <w:szCs w:val="21"/>
        </w:rPr>
        <w:t>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axis: true positive rate) versus FPR (</w:t>
      </w:r>
      <w:r w:rsidR="00630D48" w:rsidRPr="00960331">
        <w:rPr>
          <w:rFonts w:ascii="Times New Roman" w:hAnsi="Times New Roman" w:cs="Times New Roman" w:hint="eastAsia"/>
          <w:bCs/>
          <w:i/>
          <w:sz w:val="21"/>
          <w:szCs w:val="21"/>
        </w:rPr>
        <w:t>x</w:t>
      </w:r>
      <w:r w:rsidR="00630D48" w:rsidRPr="00960331">
        <w:rPr>
          <w:rFonts w:ascii="Times New Roman" w:hAnsi="Times New Roman" w:cs="Times New Roman"/>
          <w:bCs/>
          <w:sz w:val="21"/>
          <w:szCs w:val="21"/>
        </w:rPr>
        <w:t xml:space="preserve"> axis: </w:t>
      </w:r>
      <w:r w:rsidRPr="00960331">
        <w:rPr>
          <w:rFonts w:ascii="Times New Roman" w:hAnsi="Times New Roman" w:cs="Times New Roman"/>
          <w:bCs/>
          <w:sz w:val="21"/>
          <w:szCs w:val="21"/>
        </w:rPr>
        <w:t>false positive rate)</w:t>
      </w:r>
      <w:r w:rsidR="00A37D0C" w:rsidRPr="00960331">
        <w:rPr>
          <w:rFonts w:ascii="Times New Roman" w:hAnsi="Times New Roman" w:cs="Times New Roman"/>
          <w:bCs/>
          <w:sz w:val="21"/>
          <w:szCs w:val="21"/>
        </w:rPr>
        <w:t xml:space="preserve"> at all possible thresholds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Then the area under the ROC curve (AUC value) was used to quantitatively score the prediction accuracy of a </w:t>
      </w:r>
      <w:r w:rsidR="00D90ADC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 An AUC value can range from 0 to 1, </w:t>
      </w:r>
      <w:ins w:id="335" w:author="翟晶晶" w:date="2018-11-28T17:01:00Z">
        <w:r w:rsidR="00F27728">
          <w:rPr>
            <w:rFonts w:ascii="Times New Roman" w:hAnsi="Times New Roman" w:cs="Times New Roman"/>
            <w:bCs/>
            <w:sz w:val="21"/>
            <w:szCs w:val="21"/>
          </w:rPr>
          <w:t xml:space="preserve">and </w:t>
        </w:r>
      </w:ins>
      <w:r w:rsidRPr="00960331">
        <w:rPr>
          <w:rFonts w:ascii="Times New Roman" w:hAnsi="Times New Roman" w:cs="Times New Roman"/>
          <w:bCs/>
          <w:sz w:val="21"/>
          <w:szCs w:val="21"/>
        </w:rPr>
        <w:t xml:space="preserve">a higher AUC value indicates better prediction accuracy. After assessing </w:t>
      </w:r>
      <w:ins w:id="336" w:author="翟晶晶" w:date="2018-11-28T17:03:00Z">
        <w:r w:rsidR="00C46E1C">
          <w:rPr>
            <w:rFonts w:ascii="Times New Roman" w:hAnsi="Times New Roman" w:cs="Times New Roman"/>
            <w:bCs/>
            <w:sz w:val="21"/>
            <w:szCs w:val="21"/>
          </w:rPr>
          <w:t xml:space="preserve">AUC </w:t>
        </w:r>
      </w:ins>
      <w:r w:rsidRPr="00960331">
        <w:rPr>
          <w:rFonts w:ascii="Times New Roman" w:hAnsi="Times New Roman" w:cs="Times New Roman"/>
          <w:bCs/>
          <w:sz w:val="21"/>
          <w:szCs w:val="21"/>
        </w:rPr>
        <w:t xml:space="preserve">with each of the </w:t>
      </w:r>
      <w:r w:rsidR="005E1996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parts, the mean of the </w:t>
      </w:r>
      <w:r w:rsidR="000C00D4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AUC values was used to represent the overall performance of a </w:t>
      </w:r>
      <w:r w:rsidR="002F4083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</w:t>
      </w:r>
      <w:r w:rsidR="003B4618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C8D3294" w14:textId="54879F36" w:rsidR="0048479A" w:rsidRPr="00960331" w:rsidRDefault="0048479A" w:rsidP="00B24AE9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546E6BE9" w14:textId="61FAA8F1" w:rsidR="005F6544" w:rsidRPr="00CD5FB8" w:rsidRDefault="00D03053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hAnsi="Times New Roman"/>
          <w:b/>
          <w:color w:val="000000" w:themeColor="text1"/>
          <w:sz w:val="21"/>
          <w:szCs w:val="21"/>
        </w:rPr>
        <w:lastRenderedPageBreak/>
        <w:t xml:space="preserve">Performance evaluation on </w:t>
      </w:r>
      <w:r w:rsidR="002033B4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the </w:t>
      </w:r>
      <w:r w:rsidR="002033B4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hold-out testing 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samples</w:t>
      </w:r>
    </w:p>
    <w:p w14:paraId="5970DAEB" w14:textId="20B63E24" w:rsidR="003105B9" w:rsidRPr="00960331" w:rsidRDefault="003105B9" w:rsidP="00AA3B5B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In </w:t>
      </w:r>
      <w:r w:rsidRPr="00960331">
        <w:rPr>
          <w:rFonts w:ascii="Times New Roman" w:hAnsi="Times New Roman" w:cs="Times New Roman"/>
          <w:bCs/>
          <w:sz w:val="21"/>
          <w:szCs w:val="21"/>
        </w:rPr>
        <w:t>order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to further assess the performance of SAT, six</w:t>
      </w:r>
      <w:del w:id="337" w:author="翟晶晶" w:date="2018-11-28T17:04:00Z">
        <w:r w:rsidRPr="00960331" w:rsidDel="00C46E1C">
          <w:rPr>
            <w:rFonts w:ascii="Times New Roman" w:hAnsi="Times New Roman"/>
            <w:color w:val="000000" w:themeColor="text1"/>
            <w:sz w:val="21"/>
            <w:szCs w:val="21"/>
          </w:rPr>
          <w:delText>ed</w:delText>
        </w:r>
      </w:del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commonly used measures including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Sensitivity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Sn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Specificity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Sp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Precision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Pr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Accuracy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Acc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cs="Times New Roman" w:hint="eastAsia"/>
          <w:sz w:val="21"/>
          <w:szCs w:val="21"/>
        </w:rPr>
        <w:t>Matthews correlation coefficient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MCC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-score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71EAA" w:rsidRPr="00960331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used to evaluate the performance of SAT predictor on </w:t>
      </w:r>
      <w:r w:rsidR="001A542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hold-out testing </w:t>
      </w:r>
      <w:r w:rsidR="00772C8A">
        <w:rPr>
          <w:rFonts w:ascii="Times New Roman" w:hAnsi="Times New Roman" w:hint="eastAsia"/>
          <w:color w:val="000000" w:themeColor="text1"/>
          <w:sz w:val="21"/>
          <w:szCs w:val="21"/>
        </w:rPr>
        <w:t>samples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These measures </w:t>
      </w:r>
      <w:r w:rsidR="0006582C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are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defined as follows:</w:t>
      </w:r>
    </w:p>
    <w:p w14:paraId="598B6108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bookmarkStart w:id="338" w:name="OLE_LINK82"/>
      <w:bookmarkStart w:id="339" w:name="OLE_LINK83"/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Sn= </m:t>
        </m:r>
        <m:f>
          <m:fPr>
            <m:ctrlPr>
              <w:ins w:id="340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TP+FN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53164CD1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Sp= </m:t>
        </m:r>
        <m:f>
          <m:fPr>
            <m:ctrlPr>
              <w:ins w:id="341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TN+FP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198DD0C2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Pr= </m:t>
        </m:r>
        <m:f>
          <m:fPr>
            <m:ctrlPr>
              <w:ins w:id="342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TP+FP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708E6C5A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Acc= </m:t>
        </m:r>
        <m:f>
          <m:fPr>
            <m:ctrlPr>
              <w:ins w:id="343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TP+TN+FP+FN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bookmarkEnd w:id="338"/>
    <w:bookmarkEnd w:id="339"/>
    <w:p w14:paraId="22DFBCA5" w14:textId="77777777" w:rsidR="003105B9" w:rsidRPr="00960331" w:rsidRDefault="001D1C8C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ins w:id="344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ins w:id="345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2*Pr×Sn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Pr+Sn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ins w:id="346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2*TP+FP+FN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 </m:t>
        </m:r>
      </m:oMath>
      <w:r w:rsidR="003105B9"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C54DAD5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MCC= </m:t>
        </m:r>
        <m:f>
          <m:fPr>
            <m:ctrlPr>
              <w:ins w:id="347" w:author="chenzhuod" w:date="2018-11-22T16:18:00Z"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TP*TN-FP*FN</m:t>
            </m:r>
          </m:num>
          <m:den>
            <m:rad>
              <m:radPr>
                <m:degHide m:val="1"/>
                <m:ctrlPr>
                  <w:ins w:id="348" w:author="chenzhuod" w:date="2018-11-22T16:18:00Z"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w:ins>
                </m:ctrlPr>
              </m:radPr>
              <m:deg/>
              <m:e>
                <m:d>
                  <m:dPr>
                    <m:ctrlPr>
                      <w:ins w:id="349" w:author="chenzhuod" w:date="2018-11-22T16:18:00Z"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ins w:id="350" w:author="chenzhuod" w:date="2018-11-22T16:18:00Z"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ins w:id="351" w:author="chenzhuod" w:date="2018-11-22T16:18:00Z"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TN+FP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*(TN+FN)</m:t>
                </m:r>
              </m:e>
            </m:rad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616A180" w14:textId="131A8A05" w:rsidR="00D45774" w:rsidRPr="00960331" w:rsidRDefault="003105B9" w:rsidP="00B24AE9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TP, TN, FP, and FN represent the number of true positives, true negatives, false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positive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 and false negatives, respectively. F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  <w:vertAlign w:val="subscript"/>
        </w:rPr>
        <w:t>1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the harmonic mean of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Sn.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MCC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combine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all of the predictions (TP, TN, FP, and FN) into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a single score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, which ranges from 0 to 1, measures the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proportion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of correct predictions. MCC, also known as the phi coefficient, measures the correlation between the observations and predictions. It is generally regarded as a balanced measure, which can be used even if the two classes are of very different size</w:t>
      </w:r>
      <w:ins w:id="352" w:author="翟晶晶" w:date="2018-11-28T17:05:00Z">
        <w:r w:rsidR="005358CE">
          <w:rPr>
            <w:rFonts w:ascii="Times New Roman" w:hAnsi="Times New Roman"/>
            <w:color w:val="000000" w:themeColor="text1"/>
            <w:sz w:val="21"/>
            <w:szCs w:val="21"/>
          </w:rPr>
          <w:t>s</w:t>
        </w:r>
      </w:ins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The value of MCC ranges from -1 to 1,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where 1 represents a perfect prediction, 0 indicates no better than random prediction and -1 means total disagreement between observations and predictions.</w:t>
      </w:r>
      <w:r w:rsidR="00693F39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787AF930" w14:textId="4C42A1B0" w:rsidR="002E19E7" w:rsidRPr="00CD5FB8" w:rsidRDefault="002E19E7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Species p</w:t>
      </w:r>
      <w:r w:rsidRPr="00CD5FB8">
        <w:rPr>
          <w:rFonts w:ascii="Times New Roman" w:hAnsi="Times New Roman" w:hint="eastAsia"/>
          <w:b/>
          <w:color w:val="000000" w:themeColor="text1"/>
          <w:sz w:val="21"/>
          <w:szCs w:val="21"/>
        </w:rPr>
        <w:t>rediction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 of newly assembled transcripts</w:t>
      </w:r>
    </w:p>
    <w:p w14:paraId="2741277A" w14:textId="00572EA6" w:rsidR="00627609" w:rsidRPr="00960331" w:rsidRDefault="002E19E7" w:rsidP="00E22D25">
      <w:pPr>
        <w:spacing w:line="276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For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each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transcript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72C8A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assembled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from unmapped reads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 SAT assigns a probabili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stic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score indicating the likelihood that the transcript </w:t>
      </w:r>
      <w:del w:id="353" w:author="chenzhuod" w:date="2018-11-22T16:21:00Z">
        <w:r w:rsidRPr="00960331" w:rsidDel="00857543">
          <w:rPr>
            <w:rFonts w:ascii="Times New Roman" w:hAnsi="Times New Roman"/>
            <w:color w:val="000000" w:themeColor="text1"/>
            <w:sz w:val="21"/>
            <w:szCs w:val="21"/>
          </w:rPr>
          <w:delText>belongi</w:delText>
        </w:r>
        <w:r w:rsidR="00E22D25" w:rsidRPr="00960331" w:rsidDel="00857543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ng </w:delText>
        </w:r>
      </w:del>
      <w:ins w:id="354" w:author="chenzhuod" w:date="2018-11-22T16:21:00Z">
        <w:r w:rsidR="00857543" w:rsidRPr="00960331">
          <w:rPr>
            <w:rFonts w:ascii="Times New Roman" w:hAnsi="Times New Roman"/>
            <w:color w:val="000000" w:themeColor="text1"/>
            <w:sz w:val="21"/>
            <w:szCs w:val="21"/>
          </w:rPr>
          <w:t>belong</w:t>
        </w:r>
        <w:r w:rsidR="00857543">
          <w:rPr>
            <w:rFonts w:ascii="Times New Roman" w:hAnsi="Times New Roman"/>
            <w:color w:val="000000" w:themeColor="text1"/>
            <w:sz w:val="21"/>
            <w:szCs w:val="21"/>
          </w:rPr>
          <w:t>s</w:t>
        </w:r>
        <w:r w:rsidR="00857543" w:rsidRPr="00960331">
          <w:rPr>
            <w:rFonts w:ascii="Times New Roman" w:hAnsi="Times New Roman"/>
            <w:color w:val="000000" w:themeColor="text1"/>
            <w:sz w:val="21"/>
            <w:szCs w:val="21"/>
          </w:rPr>
          <w:t xml:space="preserve"> </w:t>
        </w:r>
      </w:ins>
      <w:r w:rsidR="00E22D25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to </w:t>
      </w:r>
      <w:ins w:id="355" w:author="翟晶晶" w:date="2018-11-28T17:07:00Z">
        <w:r w:rsidR="00EE255A">
          <w:rPr>
            <w:rFonts w:ascii="Times New Roman" w:hAnsi="Times New Roman"/>
            <w:color w:val="000000" w:themeColor="text1"/>
            <w:sz w:val="21"/>
            <w:szCs w:val="21"/>
          </w:rPr>
          <w:t xml:space="preserve">a </w:t>
        </w:r>
      </w:ins>
      <w:r w:rsidR="00E22D25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pathogen or </w:t>
      </w:r>
      <w:ins w:id="356" w:author="翟晶晶" w:date="2018-11-28T17:08:00Z">
        <w:r w:rsidR="00DB21FE">
          <w:rPr>
            <w:rFonts w:ascii="Times New Roman" w:hAnsi="Times New Roman"/>
            <w:color w:val="000000" w:themeColor="text1"/>
            <w:sz w:val="21"/>
            <w:szCs w:val="21"/>
          </w:rPr>
          <w:t xml:space="preserve">a </w:t>
        </w:r>
      </w:ins>
      <w:r w:rsidR="00E22D25" w:rsidRPr="00960331">
        <w:rPr>
          <w:rFonts w:ascii="Times New Roman" w:hAnsi="Times New Roman"/>
          <w:color w:val="000000" w:themeColor="text1"/>
          <w:sz w:val="21"/>
          <w:szCs w:val="21"/>
        </w:rPr>
        <w:t>host species.</w:t>
      </w:r>
    </w:p>
    <w:p w14:paraId="09943197" w14:textId="77777777" w:rsidR="00627609" w:rsidRDefault="00627609" w:rsidP="00627609">
      <w:pPr>
        <w:outlineLvl w:val="0"/>
        <w:rPr>
          <w:rFonts w:ascii="Times New Roman" w:hAnsi="Times New Roman"/>
          <w:b/>
          <w:color w:val="000000" w:themeColor="text1"/>
        </w:rPr>
      </w:pPr>
    </w:p>
    <w:p w14:paraId="4D796330" w14:textId="27BC7553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 xml:space="preserve">2 Experimental </w:t>
      </w:r>
      <w:proofErr w:type="gramStart"/>
      <w:r>
        <w:rPr>
          <w:rFonts w:ascii="Times New Roman" w:hAnsi="Times New Roman" w:hint="eastAsia"/>
          <w:b/>
          <w:color w:val="000000" w:themeColor="text1"/>
        </w:rPr>
        <w:t>validation</w:t>
      </w:r>
      <w:proofErr w:type="gramEnd"/>
      <w:r>
        <w:rPr>
          <w:rFonts w:ascii="Times New Roman" w:hAnsi="Times New Roman" w:hint="eastAsia"/>
          <w:b/>
          <w:color w:val="000000" w:themeColor="text1"/>
        </w:rPr>
        <w:t xml:space="preserve"> of newly assembled transcripts</w:t>
      </w:r>
    </w:p>
    <w:p w14:paraId="44DF02BA" w14:textId="76461FE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2.1 </w:t>
      </w:r>
      <w:r w:rsidRPr="00BB64E4">
        <w:rPr>
          <w:rFonts w:ascii="Times New Roman" w:hAnsi="Times New Roman"/>
          <w:b/>
          <w:sz w:val="21"/>
          <w:szCs w:val="21"/>
        </w:rPr>
        <w:t xml:space="preserve">Plant materials and stress treatment </w:t>
      </w:r>
    </w:p>
    <w:p w14:paraId="3A786EB1" w14:textId="73A7DBE5" w:rsidR="00CD5FB8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Maize (</w:t>
      </w:r>
      <w:proofErr w:type="spellStart"/>
      <w:r w:rsidRPr="00BB64E4">
        <w:rPr>
          <w:rFonts w:ascii="Times New Roman" w:hAnsi="Times New Roman"/>
          <w:i/>
          <w:sz w:val="21"/>
          <w:szCs w:val="21"/>
        </w:rPr>
        <w:t>Zea</w:t>
      </w:r>
      <w:proofErr w:type="spellEnd"/>
      <w:r w:rsidRPr="00BB64E4">
        <w:rPr>
          <w:rFonts w:ascii="Times New Roman" w:hAnsi="Times New Roman"/>
          <w:i/>
          <w:sz w:val="21"/>
          <w:szCs w:val="21"/>
        </w:rPr>
        <w:t xml:space="preserve"> mays</w:t>
      </w:r>
      <w:r w:rsidRPr="00BB64E4">
        <w:rPr>
          <w:rFonts w:ascii="Times New Roman" w:hAnsi="Times New Roman"/>
          <w:sz w:val="21"/>
          <w:szCs w:val="21"/>
        </w:rPr>
        <w:t xml:space="preserve"> cv</w:t>
      </w:r>
      <w:r>
        <w:rPr>
          <w:rFonts w:ascii="Times New Roman" w:hAnsi="Times New Roman"/>
          <w:sz w:val="21"/>
          <w:szCs w:val="21"/>
        </w:rPr>
        <w:t>.</w:t>
      </w:r>
      <w:r w:rsidRPr="00BB64E4">
        <w:rPr>
          <w:rFonts w:ascii="Times New Roman" w:hAnsi="Times New Roman"/>
          <w:sz w:val="21"/>
          <w:szCs w:val="21"/>
        </w:rPr>
        <w:t xml:space="preserve"> B73) seeds were soaked in deionized water for 12 h and then placed on a sheet of moist filter paper in a Petri dish to allow germination at 28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3 days. </w:t>
      </w:r>
      <w:r>
        <w:rPr>
          <w:rFonts w:ascii="Times New Roman" w:hAnsi="Times New Roman"/>
          <w:sz w:val="21"/>
          <w:szCs w:val="21"/>
        </w:rPr>
        <w:t>G</w:t>
      </w:r>
      <w:r w:rsidRPr="00BB64E4">
        <w:rPr>
          <w:rFonts w:ascii="Times New Roman" w:hAnsi="Times New Roman"/>
          <w:sz w:val="21"/>
          <w:szCs w:val="21"/>
        </w:rPr>
        <w:t xml:space="preserve">erminated seeds were cultivated and dehydration stress treatment of 12-day-old maize seedlings was carried out as the method described by Tan </w:t>
      </w:r>
      <w:r w:rsidRPr="00BB64E4">
        <w:rPr>
          <w:rFonts w:ascii="Times New Roman" w:hAnsi="Times New Roman"/>
          <w:i/>
          <w:sz w:val="21"/>
          <w:szCs w:val="21"/>
        </w:rPr>
        <w:t>et al</w:t>
      </w:r>
      <w:r w:rsidRPr="00BB64E4">
        <w:rPr>
          <w:rFonts w:ascii="Times New Roman" w:hAnsi="Times New Roman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dW0+NjQ4PC9SZWNOdW0+PERpc3BsYXlUZXh0PlsxM108L0Rpc3BsYXlUZXh0PjxyZWNvcmQ+PHJl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</w:fldData>
        </w:fldChar>
      </w:r>
      <w:r w:rsidR="003E66B8">
        <w:rPr>
          <w:rFonts w:ascii="Times New Roman" w:hAnsi="Times New Roman"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dW0+NjQ4PC9SZWNOdW0+PERpc3BsYXlUZXh0PlsxM108L0Rpc3BsYXlUZXh0PjxyZWNvcmQ+PHJl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</w:fldData>
        </w:fldChar>
      </w:r>
      <w:r w:rsidR="003E66B8">
        <w:rPr>
          <w:rFonts w:ascii="Times New Roman" w:hAnsi="Times New Roman"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/>
          <w:sz w:val="21"/>
          <w:szCs w:val="21"/>
        </w:rPr>
      </w:r>
      <w:r w:rsidR="003E66B8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</w:r>
      <w:r w:rsidRPr="00BB64E4"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[13]</w:t>
      </w:r>
      <w:r w:rsidRPr="00BB64E4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  <w:t xml:space="preserve">. </w:t>
      </w:r>
      <w:r w:rsidRPr="00265A50">
        <w:rPr>
          <w:rFonts w:ascii="Times New Roman" w:hAnsi="Times New Roman"/>
          <w:sz w:val="21"/>
          <w:szCs w:val="21"/>
        </w:rPr>
        <w:t>After the treatment, the shoots and roots of the control and stressed seedlings were harvested in three biological replicates, respectively, immediately frozen in liquid nitrogen, and stored at -</w:t>
      </w:r>
      <w:r w:rsidRPr="00265A50">
        <w:rPr>
          <w:rFonts w:ascii="Times New Roman" w:hAnsi="Times New Roman" w:hint="eastAsia"/>
          <w:sz w:val="21"/>
          <w:szCs w:val="21"/>
        </w:rPr>
        <w:t>8</w:t>
      </w:r>
      <w:r w:rsidRPr="00265A50">
        <w:rPr>
          <w:rFonts w:ascii="Times New Roman" w:hAnsi="Times New Roman"/>
          <w:sz w:val="21"/>
          <w:szCs w:val="21"/>
        </w:rPr>
        <w:t>0</w:t>
      </w:r>
      <w:r w:rsidRPr="00265A50">
        <w:rPr>
          <w:rFonts w:ascii="Times New Roman" w:hAnsi="Times New Roman" w:cs="Times New Roman"/>
          <w:sz w:val="21"/>
          <w:szCs w:val="21"/>
        </w:rPr>
        <w:t>℃</w:t>
      </w:r>
      <w:r w:rsidRPr="00265A50">
        <w:rPr>
          <w:rFonts w:ascii="Times New Roman" w:hAnsi="Times New Roman"/>
          <w:sz w:val="21"/>
          <w:szCs w:val="21"/>
        </w:rPr>
        <w:t xml:space="preserve"> for RNA extraction.</w:t>
      </w:r>
    </w:p>
    <w:p w14:paraId="393B3CF7" w14:textId="77777777" w:rsidR="00CD5FB8" w:rsidRDefault="00CD5FB8" w:rsidP="00CD5FB8">
      <w:pPr>
        <w:rPr>
          <w:rFonts w:ascii="Times New Roman" w:hAnsi="Times New Roman"/>
          <w:sz w:val="21"/>
          <w:szCs w:val="21"/>
        </w:rPr>
      </w:pPr>
    </w:p>
    <w:p w14:paraId="309EA034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</w:t>
      </w:r>
      <w:r w:rsidRPr="00BB64E4">
        <w:rPr>
          <w:rFonts w:ascii="Times New Roman" w:hAnsi="Times New Roman"/>
          <w:sz w:val="21"/>
          <w:szCs w:val="21"/>
        </w:rPr>
        <w:t>heat (Wheat</w:t>
      </w:r>
      <w:r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>cv. X</w:t>
      </w:r>
      <w:r>
        <w:rPr>
          <w:rFonts w:ascii="Times New Roman" w:hAnsi="Times New Roman"/>
          <w:sz w:val="21"/>
          <w:szCs w:val="21"/>
        </w:rPr>
        <w:t>Y</w:t>
      </w:r>
      <w:r w:rsidRPr="00BB64E4">
        <w:rPr>
          <w:rFonts w:ascii="Times New Roman" w:hAnsi="Times New Roman"/>
          <w:sz w:val="21"/>
          <w:szCs w:val="21"/>
        </w:rPr>
        <w:t xml:space="preserve"> 6) seeds were soaked in deionized water for 12 h and then placed on a sheet of moist filter paper in a Petri dish to allow germination at 20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 w:hint="eastAsia"/>
          <w:sz w:val="21"/>
          <w:szCs w:val="21"/>
        </w:rPr>
        <w:t xml:space="preserve"> for</w:t>
      </w:r>
      <w:r w:rsidRPr="00BB64E4">
        <w:rPr>
          <w:rFonts w:ascii="Times New Roman" w:hAnsi="Times New Roman"/>
          <w:sz w:val="21"/>
          <w:szCs w:val="21"/>
        </w:rPr>
        <w:t xml:space="preserve"> 7 </w:t>
      </w:r>
      <w:r w:rsidRPr="00BB64E4">
        <w:rPr>
          <w:rFonts w:ascii="Times New Roman" w:hAnsi="Times New Roman" w:hint="eastAsia"/>
          <w:sz w:val="21"/>
          <w:szCs w:val="21"/>
        </w:rPr>
        <w:t>day</w:t>
      </w:r>
      <w:r>
        <w:rPr>
          <w:rFonts w:ascii="Times New Roman" w:hAnsi="Times New Roman"/>
          <w:sz w:val="21"/>
          <w:szCs w:val="21"/>
        </w:rPr>
        <w:t>s</w:t>
      </w:r>
      <w:r w:rsidRPr="00BB64E4">
        <w:rPr>
          <w:rFonts w:ascii="Times New Roman" w:hAnsi="Times New Roman"/>
          <w:sz w:val="21"/>
          <w:szCs w:val="21"/>
        </w:rPr>
        <w:t>. Wheat seedling were vernalized at two-lea</w:t>
      </w:r>
      <w:r w:rsidRPr="00BB64E4">
        <w:rPr>
          <w:rFonts w:ascii="Times New Roman" w:hAnsi="Times New Roman" w:hint="eastAsia"/>
          <w:sz w:val="21"/>
          <w:szCs w:val="21"/>
        </w:rPr>
        <w:t>f</w:t>
      </w:r>
      <w:r w:rsidRPr="00BB64E4">
        <w:rPr>
          <w:rFonts w:ascii="Times New Roman" w:hAnsi="Times New Roman"/>
          <w:sz w:val="21"/>
          <w:szCs w:val="21"/>
        </w:rPr>
        <w:t xml:space="preserve"> stage, and then moved to pots. </w:t>
      </w:r>
      <w:bookmarkStart w:id="357" w:name="OLE_LINK4"/>
      <w:bookmarkStart w:id="358" w:name="OLE_LINK5"/>
      <w:r>
        <w:rPr>
          <w:rFonts w:ascii="Times New Roman" w:hAnsi="Times New Roman"/>
          <w:sz w:val="21"/>
          <w:szCs w:val="21"/>
        </w:rPr>
        <w:t>L</w:t>
      </w:r>
      <w:r w:rsidRPr="00BB64E4">
        <w:rPr>
          <w:rFonts w:ascii="Times New Roman" w:hAnsi="Times New Roman"/>
          <w:sz w:val="21"/>
          <w:szCs w:val="21"/>
        </w:rPr>
        <w:t xml:space="preserve">eaves </w:t>
      </w:r>
      <w:bookmarkStart w:id="359" w:name="OLE_LINK2"/>
      <w:bookmarkStart w:id="360" w:name="OLE_LINK3"/>
      <w:r w:rsidRPr="00BB64E4">
        <w:rPr>
          <w:rFonts w:ascii="Times New Roman" w:hAnsi="Times New Roman"/>
          <w:sz w:val="21"/>
          <w:szCs w:val="21"/>
        </w:rPr>
        <w:t>at</w:t>
      </w:r>
      <w:bookmarkEnd w:id="359"/>
      <w:bookmarkEnd w:id="360"/>
      <w:r w:rsidRPr="00BB64E4">
        <w:rPr>
          <w:rFonts w:ascii="Times New Roman" w:hAnsi="Times New Roman"/>
          <w:sz w:val="21"/>
          <w:szCs w:val="21"/>
        </w:rPr>
        <w:t xml:space="preserve"> four-leaf stage</w:t>
      </w:r>
      <w:bookmarkEnd w:id="357"/>
      <w:bookmarkEnd w:id="358"/>
      <w:r w:rsidRPr="00BB64E4">
        <w:rPr>
          <w:rFonts w:ascii="Times New Roman" w:hAnsi="Times New Roman"/>
          <w:sz w:val="21"/>
          <w:szCs w:val="21"/>
        </w:rPr>
        <w:t xml:space="preserve">, roots at three-leaf stage, flag leaves at </w:t>
      </w:r>
      <w:bookmarkStart w:id="361" w:name="OLE_LINK6"/>
      <w:bookmarkStart w:id="362" w:name="OLE_LINK7"/>
      <w:r w:rsidRPr="00BB64E4">
        <w:rPr>
          <w:rFonts w:ascii="Times New Roman" w:hAnsi="Times New Roman"/>
          <w:sz w:val="21"/>
          <w:szCs w:val="21"/>
        </w:rPr>
        <w:t>booting stage</w:t>
      </w:r>
      <w:bookmarkEnd w:id="361"/>
      <w:bookmarkEnd w:id="362"/>
      <w:r w:rsidRPr="00BB64E4">
        <w:rPr>
          <w:rFonts w:ascii="Times New Roman" w:hAnsi="Times New Roman"/>
          <w:sz w:val="21"/>
          <w:szCs w:val="21"/>
        </w:rPr>
        <w:t xml:space="preserve">, 4cm and 8cm young ears at booting stage, and seeds at 5/10/15/20/25 days of </w:t>
      </w:r>
      <w:proofErr w:type="spellStart"/>
      <w:r w:rsidRPr="00BB64E4">
        <w:rPr>
          <w:rFonts w:ascii="Times New Roman" w:hAnsi="Times New Roman"/>
          <w:sz w:val="21"/>
          <w:szCs w:val="21"/>
        </w:rPr>
        <w:t>anthesis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were harvested in three biological replicates, respectively, immediately frozen in liquid nitrogen, and stored at -80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RNA extraction.</w:t>
      </w:r>
    </w:p>
    <w:p w14:paraId="5074C7E0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2B24C62D" w14:textId="126D313F" w:rsidR="00CD5FB8" w:rsidRPr="00164228" w:rsidRDefault="00CD5FB8" w:rsidP="00CD5FB8">
      <w:pPr>
        <w:rPr>
          <w:rFonts w:ascii="Times New Roman" w:hAnsi="Times New Roman"/>
          <w:sz w:val="21"/>
          <w:szCs w:val="21"/>
        </w:rPr>
      </w:pPr>
      <w:bookmarkStart w:id="363" w:name="OLE_LINK1"/>
      <w:r w:rsidRPr="00564776">
        <w:rPr>
          <w:rFonts w:ascii="Times New Roman" w:hAnsi="Times New Roman"/>
          <w:sz w:val="21"/>
          <w:szCs w:val="21"/>
        </w:rPr>
        <w:t>Chinese yellow rust race</w:t>
      </w:r>
      <w:bookmarkEnd w:id="363"/>
      <w:r w:rsidRPr="00564776">
        <w:rPr>
          <w:rFonts w:ascii="Times New Roman" w:hAnsi="Times New Roman"/>
          <w:sz w:val="21"/>
          <w:szCs w:val="21"/>
        </w:rPr>
        <w:t xml:space="preserve"> 31</w:t>
      </w:r>
      <w:r w:rsidRPr="00564776">
        <w:rPr>
          <w:rFonts w:ascii="Times New Roman" w:hAnsi="Times New Roman" w:hint="eastAsia"/>
          <w:sz w:val="21"/>
          <w:szCs w:val="21"/>
        </w:rPr>
        <w:t>,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which have </w:t>
      </w:r>
      <w:r w:rsidRPr="00564776">
        <w:rPr>
          <w:rFonts w:ascii="Times New Roman" w:hAnsi="Times New Roman"/>
          <w:sz w:val="21"/>
          <w:szCs w:val="21"/>
        </w:rPr>
        <w:t>a similar genetic background with CYR32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fldChar w:fldCharType="begin"/>
      </w:r>
      <w:r w:rsidR="003E66B8">
        <w:rPr>
          <w:rFonts w:ascii="Times New Roman" w:hAnsi="Times New Roman"/>
          <w:sz w:val="21"/>
          <w:szCs w:val="21"/>
        </w:rPr>
        <w:instrText xml:space="preserve"> ADDIN EN.CITE &lt;EndNote&gt;&lt;Cite&gt;&lt;Author&gt;Chen&lt;/Author&gt;&lt;Year&gt;2009&lt;/Year&gt;&lt;RecNum&gt;833&lt;/RecNum&gt;&lt;DisplayText&gt;[14]&lt;/DisplayText&gt;&lt;record&gt;&lt;rec-number&gt;833&lt;/rec-number&gt;&lt;foreign-keys&gt;&lt;key app="EN" db-id="v95rvpef6dpt99eaddtxvz9g00rsxdv99f9z" timestamp="1538996803"&gt;833&lt;/key&gt;&lt;/foreign-keys&gt;&lt;ref-type name="Journal Article"&gt;17&lt;/ref-type&gt;&lt;contributors&gt;&lt;authors&gt;&lt;author&gt;Chen, WQ&lt;/author&gt;&lt;author&gt;Wu, LR&lt;/author&gt;&lt;author&gt;Liu, TG&lt;/author&gt;&lt;author&gt;Xu, SC&lt;/author&gt;&lt;author&gt;Jin, SL&lt;/author&gt;&lt;author&gt;Peng, YL&lt;/author&gt;&lt;author&gt;Wang, BT&lt;/author&gt;&lt;/authors&gt;&lt;/contributors&gt;&lt;titles&gt;&lt;title&gt;Race dynamics, diversity, and virulence evolution in Puccinia striiformis f. sp. tritici, the causal agent of wheat stripe rust in China from 2003 to 2007&lt;/title&gt;&lt;secondary-title&gt;Plant Disease&lt;/secondary-title&gt;&lt;/titles&gt;&lt;periodical&gt;&lt;full-title&gt;Plant disease&lt;/full-title&gt;&lt;/periodical&gt;&lt;pages&gt;1093-1101&lt;/pages&gt;&lt;volume&gt;93&lt;/volume&gt;&lt;number&gt;11&lt;/number&gt;&lt;dates&gt;&lt;year&gt;2009&lt;/year&gt;&lt;/dates&gt;&lt;isbn&gt;0191-2917&lt;/isbn&gt;&lt;urls&gt;&lt;/urls&gt;&lt;/record&gt;&lt;/Cite&gt;&lt;/EndNote&gt;</w:instrText>
      </w:r>
      <w:r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[14]</w:t>
      </w:r>
      <w:r>
        <w:rPr>
          <w:rFonts w:ascii="Times New Roman" w:hAnsi="Times New Roman"/>
          <w:sz w:val="21"/>
          <w:szCs w:val="21"/>
        </w:rPr>
        <w:fldChar w:fldCharType="end"/>
      </w:r>
      <w:r w:rsidRPr="00564776">
        <w:rPr>
          <w:rFonts w:ascii="Times New Roman" w:hAnsi="Times New Roman"/>
          <w:sz w:val="21"/>
          <w:szCs w:val="21"/>
        </w:rPr>
        <w:t>, was used to inoculate the second leaf of wheat seedling</w:t>
      </w:r>
      <w:r>
        <w:rPr>
          <w:rFonts w:ascii="Times New Roman" w:hAnsi="Times New Roman"/>
          <w:sz w:val="21"/>
          <w:szCs w:val="21"/>
        </w:rPr>
        <w:t>s</w:t>
      </w:r>
      <w:r w:rsidRPr="00564776">
        <w:rPr>
          <w:rFonts w:ascii="Times New Roman" w:hAnsi="Times New Roman"/>
          <w:sz w:val="21"/>
          <w:szCs w:val="21"/>
        </w:rPr>
        <w:t xml:space="preserve"> (wheat cv. </w:t>
      </w:r>
      <w:proofErr w:type="spellStart"/>
      <w:r w:rsidRPr="00564776">
        <w:rPr>
          <w:rFonts w:ascii="Times New Roman" w:hAnsi="Times New Roman"/>
          <w:sz w:val="21"/>
          <w:szCs w:val="21"/>
        </w:rPr>
        <w:t>Shuiyuan</w:t>
      </w:r>
      <w:proofErr w:type="spellEnd"/>
      <w:r w:rsidRPr="00564776">
        <w:rPr>
          <w:rFonts w:ascii="Times New Roman" w:hAnsi="Times New Roman"/>
          <w:sz w:val="21"/>
          <w:szCs w:val="21"/>
        </w:rPr>
        <w:t xml:space="preserve"> 11)</w:t>
      </w:r>
      <w:r>
        <w:rPr>
          <w:rFonts w:ascii="Times New Roman" w:hAnsi="Times New Roman" w:hint="eastAsia"/>
          <w:sz w:val="21"/>
          <w:szCs w:val="21"/>
        </w:rPr>
        <w:t xml:space="preserve"> at </w:t>
      </w:r>
      <w:r w:rsidRPr="00564776">
        <w:rPr>
          <w:rFonts w:ascii="Times New Roman" w:hAnsi="Times New Roman"/>
          <w:sz w:val="21"/>
          <w:szCs w:val="21"/>
        </w:rPr>
        <w:t>three-leaf stage</w:t>
      </w:r>
      <w:r>
        <w:rPr>
          <w:rFonts w:ascii="Times New Roman" w:hAnsi="Times New Roman" w:hint="eastAsia"/>
          <w:sz w:val="21"/>
          <w:szCs w:val="21"/>
        </w:rPr>
        <w:t xml:space="preserve">. The wheat </w:t>
      </w:r>
      <w:r>
        <w:rPr>
          <w:rFonts w:ascii="Times New Roman" w:hAnsi="Times New Roman"/>
          <w:sz w:val="21"/>
          <w:szCs w:val="21"/>
        </w:rPr>
        <w:t>seedlings were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then </w:t>
      </w:r>
      <w:r w:rsidRPr="00564776">
        <w:rPr>
          <w:rFonts w:ascii="Times New Roman" w:hAnsi="Times New Roman"/>
          <w:sz w:val="21"/>
          <w:szCs w:val="21"/>
        </w:rPr>
        <w:t>cultivated in soil in a growth chamber at 16℃ under a 16h light/8h dark photoperiod using a paint brush</w:t>
      </w:r>
      <w:r>
        <w:rPr>
          <w:rFonts w:ascii="Times New Roman" w:hAnsi="Times New Roman"/>
          <w:sz w:val="21"/>
          <w:szCs w:val="21"/>
        </w:rPr>
        <w:t xml:space="preserve">. </w:t>
      </w:r>
      <w:r w:rsidRPr="006951E8">
        <w:rPr>
          <w:rFonts w:ascii="Times New Roman" w:hAnsi="Times New Roman"/>
          <w:sz w:val="21"/>
          <w:szCs w:val="21"/>
        </w:rPr>
        <w:t>The wheat</w:t>
      </w:r>
      <w:r>
        <w:rPr>
          <w:rFonts w:ascii="Times New Roman" w:hAnsi="Times New Roman"/>
          <w:sz w:val="21"/>
          <w:szCs w:val="21"/>
        </w:rPr>
        <w:t xml:space="preserve"> </w:t>
      </w:r>
      <w:r w:rsidRPr="006951E8">
        <w:rPr>
          <w:rFonts w:ascii="Times New Roman" w:hAnsi="Times New Roman"/>
          <w:sz w:val="21"/>
          <w:szCs w:val="21"/>
        </w:rPr>
        <w:t xml:space="preserve">seedlings </w:t>
      </w:r>
      <w:r>
        <w:rPr>
          <w:rFonts w:ascii="Times New Roman" w:hAnsi="Times New Roman"/>
          <w:sz w:val="21"/>
          <w:szCs w:val="21"/>
        </w:rPr>
        <w:t xml:space="preserve">inoculated </w:t>
      </w:r>
      <w:r w:rsidRPr="006951E8">
        <w:rPr>
          <w:rFonts w:ascii="Times New Roman" w:hAnsi="Times New Roman"/>
          <w:sz w:val="21"/>
          <w:szCs w:val="21"/>
        </w:rPr>
        <w:t>were then kept wet 24 h, and then harvested in three biological replicates, immediately frozen in liquid nitrogen, and stored at -80</w:t>
      </w:r>
      <w:r w:rsidRPr="006951E8">
        <w:rPr>
          <w:rFonts w:ascii="Times New Roman" w:hAnsi="Times New Roman" w:cs="Times New Roman"/>
          <w:sz w:val="21"/>
          <w:szCs w:val="21"/>
        </w:rPr>
        <w:t>℃</w:t>
      </w:r>
      <w:r w:rsidRPr="006951E8">
        <w:rPr>
          <w:rFonts w:ascii="Times New Roman" w:hAnsi="Times New Roman"/>
          <w:sz w:val="21"/>
          <w:szCs w:val="21"/>
        </w:rPr>
        <w:t xml:space="preserve"> for RNA extraction.</w:t>
      </w:r>
    </w:p>
    <w:p w14:paraId="3CD3721B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16CD53C6" w14:textId="5538352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.2 </w:t>
      </w:r>
      <w:r w:rsidRPr="00BB64E4">
        <w:rPr>
          <w:rFonts w:ascii="Times New Roman" w:hAnsi="Times New Roman"/>
          <w:b/>
          <w:sz w:val="21"/>
          <w:szCs w:val="21"/>
        </w:rPr>
        <w:t>RNA isolation and cDNA synthesis</w:t>
      </w:r>
    </w:p>
    <w:p w14:paraId="5E137DDD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 xml:space="preserve">Total RNA was isolated from above plants using TRIZOL reagent (Invitrogen, California, USA). For each sample, 20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total RNA was digested in a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with RNase-free DNase I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according to the manufacturer’s instructions for treatment to remove genomic DNA contamination. The first-strand cDNA synthesis was performed using 5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DNase-treated total RNA with the </w:t>
      </w:r>
      <w:proofErr w:type="spellStart"/>
      <w:r w:rsidRPr="00BB64E4">
        <w:rPr>
          <w:rFonts w:ascii="Times New Roman" w:hAnsi="Times New Roman"/>
          <w:sz w:val="21"/>
          <w:szCs w:val="21"/>
        </w:rPr>
        <w:t>PrimeScript</w:t>
      </w:r>
      <w:proofErr w:type="spellEnd"/>
      <w:r w:rsidRPr="00BB64E4">
        <w:rPr>
          <w:rFonts w:ascii="Times New Roman" w:hAnsi="Times New Roman"/>
          <w:sz w:val="21"/>
          <w:szCs w:val="21"/>
        </w:rPr>
        <w:t>™ II 1st Strand cDNA Synthesis Kit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in a reaction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following the manufacturer’s instructions.</w:t>
      </w:r>
    </w:p>
    <w:p w14:paraId="2CD06433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51A0B4FE" w14:textId="30126583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.3 </w:t>
      </w:r>
      <w:r w:rsidRPr="00BB64E4">
        <w:rPr>
          <w:rFonts w:ascii="Times New Roman" w:hAnsi="Times New Roman"/>
          <w:b/>
          <w:sz w:val="21"/>
          <w:szCs w:val="21"/>
        </w:rPr>
        <w:t xml:space="preserve">PCR amplification of </w:t>
      </w:r>
      <w:r>
        <w:rPr>
          <w:rFonts w:ascii="Times New Roman" w:hAnsi="Times New Roman"/>
          <w:b/>
          <w:sz w:val="21"/>
          <w:szCs w:val="21"/>
        </w:rPr>
        <w:t>novel assembled</w:t>
      </w:r>
      <w:r w:rsidRPr="00BB64E4">
        <w:rPr>
          <w:rFonts w:ascii="Times New Roman" w:hAnsi="Times New Roman"/>
          <w:b/>
          <w:sz w:val="21"/>
          <w:szCs w:val="21"/>
        </w:rPr>
        <w:t xml:space="preserve"> transcripts and sequencing of PCR products</w:t>
      </w:r>
    </w:p>
    <w:p w14:paraId="1D4C6485" w14:textId="79D70CC8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The specific primers</w:t>
      </w:r>
      <w:r>
        <w:rPr>
          <w:rFonts w:ascii="Times New Roman" w:hAnsi="Times New Roman"/>
          <w:sz w:val="21"/>
          <w:szCs w:val="21"/>
        </w:rPr>
        <w:t xml:space="preserve"> of transcripts selected for experimentally validation</w:t>
      </w:r>
      <w:r w:rsidRPr="00BB64E4">
        <w:rPr>
          <w:rFonts w:ascii="Times New Roman" w:hAnsi="Times New Roman"/>
          <w:sz w:val="21"/>
          <w:szCs w:val="21"/>
        </w:rPr>
        <w:t xml:space="preserve"> were designed using the Primer Premier 5 software</w:t>
      </w:r>
      <w:ins w:id="364" w:author="chenzhuod" w:date="2018-11-22T17:20:00Z">
        <w:r w:rsidR="003E66B8">
          <w:rPr>
            <w:rFonts w:ascii="Times New Roman" w:hAnsi="Times New Roman"/>
            <w:sz w:val="21"/>
            <w:szCs w:val="21"/>
          </w:rPr>
          <w:t xml:space="preserve"> </w:t>
        </w:r>
      </w:ins>
      <w:r w:rsidR="003E66B8">
        <w:rPr>
          <w:rFonts w:ascii="Times New Roman" w:hAnsi="Times New Roman"/>
          <w:sz w:val="21"/>
          <w:szCs w:val="21"/>
        </w:rPr>
        <w:fldChar w:fldCharType="begin"/>
      </w:r>
      <w:r w:rsidR="003E66B8">
        <w:rPr>
          <w:rFonts w:ascii="Times New Roman" w:hAnsi="Times New Roman"/>
          <w:sz w:val="21"/>
          <w:szCs w:val="21"/>
        </w:rPr>
        <w:instrText xml:space="preserve"> ADDIN EN.CITE &lt;EndNote&gt;&lt;Cite&gt;&lt;Author&gt;Lalitha&lt;/Author&gt;&lt;Year&gt;2000&lt;/Year&gt;&lt;RecNum&gt;919&lt;/RecNum&gt;&lt;DisplayText&gt;[15]&lt;/DisplayText&gt;&lt;record&gt;&lt;rec-number&gt;919&lt;/rec-number&gt;&lt;foreign-keys&gt;&lt;key app="EN" db-id="zwf5xex01wdxr5eef065wfsx5dv9sz0drtpt" timestamp="1542878486"&gt;919&lt;/key&gt;&lt;/foreign-keys&gt;&lt;ref-type name="Journal Article"&gt;17&lt;/ref-type&gt;&lt;contributors&gt;&lt;authors&gt;&lt;author&gt;Lalitha, S&lt;/author&gt;&lt;/authors&gt;&lt;/contributors&gt;&lt;titles&gt;&lt;title&gt;Primer premier 5&lt;/title&gt;&lt;secondary-title&gt;Biotech Software &amp;amp; Internet Report: The Computer Software Journal for Scient&lt;/secondary-title&gt;&lt;/titles&gt;&lt;periodical&gt;&lt;full-title&gt;Biotech Software &amp;amp; Internet Report: The Computer Software Journal for Scient&lt;/full-title&gt;&lt;/periodical&gt;&lt;pages&gt;270-272&lt;/pages&gt;&lt;volume&gt;1&lt;/volume&gt;&lt;number&gt;6&lt;/number&gt;&lt;dates&gt;&lt;year&gt;2000&lt;/year&gt;&lt;/dates&gt;&lt;isbn&gt;1527-9162&lt;/isbn&gt;&lt;urls&gt;&lt;/urls&gt;&lt;/record&gt;&lt;/Cite&gt;&lt;/EndNote&gt;</w:instrText>
      </w:r>
      <w:r w:rsidR="003E66B8"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[15]</w:t>
      </w:r>
      <w:r w:rsidR="003E66B8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  <w:t xml:space="preserve">. </w:t>
      </w:r>
      <w:r w:rsidRPr="006951E8">
        <w:rPr>
          <w:rFonts w:ascii="Times New Roman" w:hAnsi="Times New Roman"/>
          <w:sz w:val="21"/>
          <w:szCs w:val="21"/>
        </w:rPr>
        <w:t>The first-strand cDNA of seedlings of each plant material was used as the template of PCR amplification.</w:t>
      </w:r>
      <w:r w:rsidRPr="00BB64E4">
        <w:rPr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 xml:space="preserve">PCR amplification of </w:t>
      </w:r>
      <w:r>
        <w:rPr>
          <w:rFonts w:ascii="Times New Roman" w:hAnsi="Times New Roman"/>
          <w:sz w:val="21"/>
          <w:szCs w:val="21"/>
        </w:rPr>
        <w:t>these</w:t>
      </w:r>
      <w:r w:rsidRPr="00BB64E4">
        <w:rPr>
          <w:rFonts w:ascii="Times New Roman" w:hAnsi="Times New Roman"/>
          <w:sz w:val="21"/>
          <w:szCs w:val="21"/>
        </w:rPr>
        <w:t xml:space="preserve"> transcripts was conducted in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reaction volume by using 250 ng cDNA, 0.2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dNTPs, 0.5 </w:t>
      </w:r>
      <w:proofErr w:type="spellStart"/>
      <w:r w:rsidRPr="00BB64E4">
        <w:rPr>
          <w:rFonts w:ascii="Times New Roman" w:hAnsi="Times New Roman"/>
          <w:sz w:val="21"/>
          <w:szCs w:val="21"/>
        </w:rPr>
        <w:t>lM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each primer, 1.5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MgCl</w:t>
      </w:r>
      <w:r w:rsidRPr="003654CF">
        <w:rPr>
          <w:rFonts w:ascii="Times New Roman" w:hAnsi="Times New Roman"/>
          <w:sz w:val="21"/>
          <w:szCs w:val="21"/>
          <w:vertAlign w:val="subscript"/>
        </w:rPr>
        <w:t>2</w:t>
      </w:r>
      <w:r w:rsidRPr="00BB64E4">
        <w:rPr>
          <w:rFonts w:ascii="Times New Roman" w:hAnsi="Times New Roman"/>
          <w:sz w:val="21"/>
          <w:szCs w:val="21"/>
        </w:rPr>
        <w:t xml:space="preserve">, PCR buffer and 1.5 U </w:t>
      </w:r>
      <w:proofErr w:type="spellStart"/>
      <w:r w:rsidRPr="00BB64E4">
        <w:rPr>
          <w:rFonts w:ascii="Times New Roman" w:hAnsi="Times New Roman"/>
          <w:sz w:val="21"/>
          <w:szCs w:val="21"/>
        </w:rPr>
        <w:t>Taq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DNA polymerase (a proofreading polymerase; 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>, Dalian, China). PCR cycling was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5 min, followed by 35 cycles of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56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72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1 min, and a final extension at 7</w:t>
      </w:r>
      <w:r w:rsidRPr="005F7AB8">
        <w:rPr>
          <w:rFonts w:ascii="Times New Roman" w:hAnsi="Times New Roman" w:cs="Times New Roman"/>
          <w:sz w:val="21"/>
          <w:szCs w:val="21"/>
        </w:rPr>
        <w:t>2℃</w:t>
      </w:r>
      <w:r w:rsidRPr="00BB64E4">
        <w:rPr>
          <w:rFonts w:ascii="Times New Roman" w:hAnsi="Times New Roman"/>
          <w:sz w:val="21"/>
          <w:szCs w:val="21"/>
        </w:rPr>
        <w:t xml:space="preserve"> for 5 min.</w:t>
      </w:r>
    </w:p>
    <w:p w14:paraId="16B8F98B" w14:textId="77777777" w:rsidR="00CD5FB8" w:rsidRDefault="00CD5FB8" w:rsidP="00CD5FB8">
      <w:pPr>
        <w:outlineLvl w:val="0"/>
        <w:rPr>
          <w:rFonts w:ascii="Times New Roman" w:hAnsi="Times New Roman"/>
          <w:sz w:val="21"/>
          <w:szCs w:val="21"/>
        </w:rPr>
      </w:pPr>
    </w:p>
    <w:p w14:paraId="5149F7F3" w14:textId="5BE70545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 w:rsidRPr="00BB64E4">
        <w:rPr>
          <w:rFonts w:ascii="Times New Roman" w:hAnsi="Times New Roman"/>
          <w:sz w:val="21"/>
          <w:szCs w:val="21"/>
        </w:rPr>
        <w:t xml:space="preserve">PCR products were separated on a 1.5% agarose gel. The desired </w:t>
      </w:r>
      <w:ins w:id="365" w:author="翟晶晶" w:date="2018-11-28T17:14:00Z">
        <w:r w:rsidR="00DB06A3">
          <w:rPr>
            <w:rFonts w:ascii="Times New Roman" w:hAnsi="Times New Roman"/>
            <w:sz w:val="21"/>
            <w:szCs w:val="21"/>
          </w:rPr>
          <w:t>D</w:t>
        </w:r>
      </w:ins>
      <w:del w:id="366" w:author="翟晶晶" w:date="2018-11-28T17:14:00Z">
        <w:r w:rsidDel="00DB06A3">
          <w:rPr>
            <w:rFonts w:ascii="Times New Roman" w:hAnsi="Times New Roman"/>
            <w:sz w:val="21"/>
            <w:szCs w:val="21"/>
          </w:rPr>
          <w:delText>R</w:delText>
        </w:r>
      </w:del>
      <w:r>
        <w:rPr>
          <w:rFonts w:ascii="Times New Roman" w:hAnsi="Times New Roman"/>
          <w:sz w:val="21"/>
          <w:szCs w:val="21"/>
        </w:rPr>
        <w:t>NA</w:t>
      </w:r>
      <w:r w:rsidRPr="00BB64E4">
        <w:rPr>
          <w:rFonts w:ascii="Times New Roman" w:hAnsi="Times New Roman"/>
          <w:sz w:val="21"/>
          <w:szCs w:val="21"/>
        </w:rPr>
        <w:t xml:space="preserve"> fragments were extracted </w:t>
      </w:r>
      <w:r w:rsidRPr="00BB64E4">
        <w:rPr>
          <w:rFonts w:ascii="Times New Roman" w:hAnsi="Times New Roman"/>
          <w:sz w:val="21"/>
          <w:szCs w:val="21"/>
        </w:rPr>
        <w:lastRenderedPageBreak/>
        <w:t>and purified using a gel extraction kit (Omega Bio-</w:t>
      </w:r>
      <w:proofErr w:type="spellStart"/>
      <w:r w:rsidRPr="00BB64E4">
        <w:rPr>
          <w:rFonts w:ascii="Times New Roman" w:hAnsi="Times New Roman"/>
          <w:sz w:val="21"/>
          <w:szCs w:val="21"/>
        </w:rPr>
        <w:t>Tek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Inc., Doraville, USA), and sequenced by </w:t>
      </w:r>
      <w:proofErr w:type="spellStart"/>
      <w:r w:rsidRPr="00BB64E4">
        <w:rPr>
          <w:rFonts w:ascii="Times New Roman" w:hAnsi="Times New Roman"/>
          <w:sz w:val="21"/>
          <w:szCs w:val="21"/>
        </w:rPr>
        <w:t>A</w:t>
      </w:r>
      <w:r>
        <w:rPr>
          <w:rFonts w:ascii="Times New Roman" w:hAnsi="Times New Roman" w:hint="eastAsia"/>
          <w:sz w:val="21"/>
          <w:szCs w:val="21"/>
        </w:rPr>
        <w:t>u</w:t>
      </w:r>
      <w:r w:rsidRPr="00BB64E4">
        <w:rPr>
          <w:rFonts w:ascii="Times New Roman" w:hAnsi="Times New Roman"/>
          <w:sz w:val="21"/>
          <w:szCs w:val="21"/>
        </w:rPr>
        <w:t>GCT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Biotechnology Company </w:t>
      </w:r>
      <w:r w:rsidRPr="00BB64E4"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Beijing</w:t>
      </w:r>
      <w:r w:rsidRPr="00BB64E4">
        <w:rPr>
          <w:rFonts w:ascii="Times New Roman" w:hAnsi="Times New Roman"/>
          <w:sz w:val="21"/>
          <w:szCs w:val="21"/>
        </w:rPr>
        <w:t>, China).</w:t>
      </w:r>
    </w:p>
    <w:p w14:paraId="4D37032C" w14:textId="77777777" w:rsidR="00CD5FB8" w:rsidRPr="00CD5FB8" w:rsidRDefault="00CD5FB8" w:rsidP="00627609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46030C0" w14:textId="1D20DAC0" w:rsidR="003C7170" w:rsidRPr="00627609" w:rsidRDefault="00C51577" w:rsidP="00627609">
      <w:pPr>
        <w:outlineLvl w:val="0"/>
        <w:rPr>
          <w:rFonts w:ascii="Times New Roman" w:hAnsi="Times New Roman"/>
          <w:b/>
          <w:color w:val="000000" w:themeColor="text1"/>
        </w:rPr>
      </w:pPr>
      <w:r w:rsidRPr="00627609">
        <w:rPr>
          <w:rFonts w:ascii="Times New Roman" w:hAnsi="Times New Roman"/>
          <w:b/>
          <w:color w:val="000000" w:themeColor="text1"/>
        </w:rPr>
        <w:t>References</w:t>
      </w:r>
    </w:p>
    <w:p w14:paraId="56A9AF10" w14:textId="77777777" w:rsidR="003E66B8" w:rsidRPr="000702D8" w:rsidRDefault="003C7170" w:rsidP="003E66B8">
      <w:pPr>
        <w:pStyle w:val="EndNoteBibliography"/>
        <w:rPr>
          <w:rFonts w:ascii="Times New Roman" w:hAnsi="Times New Roman" w:cs="Times New Roman"/>
          <w:noProof/>
          <w:rPrChange w:id="367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begin"/>
      </w:r>
      <w:r w:rsidRPr="00FB2957">
        <w:rPr>
          <w:rFonts w:ascii="Times New Roman" w:hAnsi="Times New Roman" w:cs="Times New Roman"/>
          <w:color w:val="000000" w:themeColor="text1"/>
          <w:sz w:val="21"/>
          <w:szCs w:val="21"/>
        </w:rPr>
        <w:instrText xml:space="preserve"> ADDIN EN.REFLIST </w:instrText>
      </w:r>
      <w:r w:rsidRPr="00FB2957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separate"/>
      </w:r>
      <w:r w:rsidR="003E66B8" w:rsidRPr="000702D8">
        <w:rPr>
          <w:rFonts w:ascii="Times New Roman" w:hAnsi="Times New Roman" w:cs="Times New Roman"/>
          <w:noProof/>
          <w:rPrChange w:id="368" w:author="翟晶晶" w:date="2018-11-28T18:35:00Z">
            <w:rPr>
              <w:noProof/>
            </w:rPr>
          </w:rPrChange>
        </w:rPr>
        <w:t>1.</w:t>
      </w:r>
      <w:r w:rsidR="003E66B8" w:rsidRPr="000702D8">
        <w:rPr>
          <w:rFonts w:ascii="Times New Roman" w:hAnsi="Times New Roman" w:cs="Times New Roman"/>
          <w:noProof/>
          <w:rPrChange w:id="369" w:author="翟晶晶" w:date="2018-11-28T18:35:00Z">
            <w:rPr>
              <w:noProof/>
            </w:rPr>
          </w:rPrChange>
        </w:rPr>
        <w:tab/>
        <w:t>Liu B, Xu J, Zou Q et al. Using distances between Top-n-gram and residue pairs for protein remote homology detection, BMC Bioinformatics 2014;15 Suppl 2:S3.</w:t>
      </w:r>
    </w:p>
    <w:p w14:paraId="4955C3F0" w14:textId="54D93DAA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70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71" w:author="翟晶晶" w:date="2018-11-28T18:35:00Z">
            <w:rPr>
              <w:noProof/>
            </w:rPr>
          </w:rPrChange>
        </w:rPr>
        <w:t>2.</w:t>
      </w:r>
      <w:r w:rsidRPr="000702D8">
        <w:rPr>
          <w:rFonts w:ascii="Times New Roman" w:hAnsi="Times New Roman" w:cs="Times New Roman"/>
          <w:noProof/>
          <w:rPrChange w:id="372" w:author="翟晶晶" w:date="2018-11-28T18:35:00Z">
            <w:rPr>
              <w:noProof/>
            </w:rPr>
          </w:rPrChange>
        </w:rPr>
        <w:tab/>
        <w:t>Kawashima S, Pokarowski P, Pokarowska M et al. AAindex: amino acid index database, progress report 2008, Nucleic Acids Res 2008;36:D202-</w:t>
      </w:r>
      <w:ins w:id="373" w:author="翟晶晶" w:date="2018-11-28T18:35:00Z">
        <w:r w:rsidR="005025B2">
          <w:rPr>
            <w:rFonts w:ascii="Times New Roman" w:hAnsi="Times New Roman" w:cs="Times New Roman"/>
            <w:noProof/>
          </w:rPr>
          <w:t>D</w:t>
        </w:r>
      </w:ins>
      <w:r w:rsidRPr="000702D8">
        <w:rPr>
          <w:rFonts w:ascii="Times New Roman" w:hAnsi="Times New Roman" w:cs="Times New Roman"/>
          <w:noProof/>
          <w:rPrChange w:id="374" w:author="翟晶晶" w:date="2018-11-28T18:35:00Z">
            <w:rPr>
              <w:noProof/>
            </w:rPr>
          </w:rPrChange>
        </w:rPr>
        <w:t>205.</w:t>
      </w:r>
    </w:p>
    <w:p w14:paraId="1E61B79A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75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76" w:author="翟晶晶" w:date="2018-11-28T18:35:00Z">
            <w:rPr>
              <w:noProof/>
            </w:rPr>
          </w:rPrChange>
        </w:rPr>
        <w:t>3.</w:t>
      </w:r>
      <w:r w:rsidRPr="000702D8">
        <w:rPr>
          <w:rFonts w:ascii="Times New Roman" w:hAnsi="Times New Roman" w:cs="Times New Roman"/>
          <w:noProof/>
          <w:rPrChange w:id="377" w:author="翟晶晶" w:date="2018-11-28T18:35:00Z">
            <w:rPr>
              <w:noProof/>
            </w:rPr>
          </w:rPrChange>
        </w:rPr>
        <w:tab/>
        <w:t>Zhou C, Yu H, Ding Y et al. Multi-scale encoding of amino acid sequences for predicting protein interactions using gradient boosting decision tree, PLoS One 2017;12:e0181426.</w:t>
      </w:r>
    </w:p>
    <w:p w14:paraId="0887C801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78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79" w:author="翟晶晶" w:date="2018-11-28T18:35:00Z">
            <w:rPr>
              <w:noProof/>
            </w:rPr>
          </w:rPrChange>
        </w:rPr>
        <w:t>4.</w:t>
      </w:r>
      <w:r w:rsidRPr="000702D8">
        <w:rPr>
          <w:rFonts w:ascii="Times New Roman" w:hAnsi="Times New Roman" w:cs="Times New Roman"/>
          <w:noProof/>
          <w:rPrChange w:id="380" w:author="翟晶晶" w:date="2018-11-28T18:35:00Z">
            <w:rPr>
              <w:noProof/>
            </w:rPr>
          </w:rPrChange>
        </w:rPr>
        <w:tab/>
        <w:t>Guo Y, Yu L, Wen Z et al. Using support vector machine combined with auto covariance to predict protein-protein interactions from protein sequences, Nucleic Acids Res 2008;36:3025-3030.</w:t>
      </w:r>
    </w:p>
    <w:p w14:paraId="78BBB632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81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82" w:author="翟晶晶" w:date="2018-11-28T18:35:00Z">
            <w:rPr>
              <w:noProof/>
            </w:rPr>
          </w:rPrChange>
        </w:rPr>
        <w:t>5.</w:t>
      </w:r>
      <w:r w:rsidRPr="000702D8">
        <w:rPr>
          <w:rFonts w:ascii="Times New Roman" w:hAnsi="Times New Roman" w:cs="Times New Roman"/>
          <w:noProof/>
          <w:rPrChange w:id="383" w:author="翟晶晶" w:date="2018-11-28T18:35:00Z">
            <w:rPr>
              <w:noProof/>
            </w:rPr>
          </w:rPrChange>
        </w:rPr>
        <w:tab/>
        <w:t>Dong Q, Zhou S, Guan J. A new taxonomy-based protein fold recognition approach based on autocross-covariance transformation, Bioinformatics 2009;25:2655-2662.</w:t>
      </w:r>
    </w:p>
    <w:p w14:paraId="23F88474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84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85" w:author="翟晶晶" w:date="2018-11-28T18:35:00Z">
            <w:rPr>
              <w:noProof/>
            </w:rPr>
          </w:rPrChange>
        </w:rPr>
        <w:t>6.</w:t>
      </w:r>
      <w:r w:rsidRPr="000702D8">
        <w:rPr>
          <w:rFonts w:ascii="Times New Roman" w:hAnsi="Times New Roman" w:cs="Times New Roman"/>
          <w:noProof/>
          <w:rPrChange w:id="386" w:author="翟晶晶" w:date="2018-11-28T18:35:00Z">
            <w:rPr>
              <w:noProof/>
            </w:rPr>
          </w:rPrChange>
        </w:rPr>
        <w:tab/>
        <w:t>Liu B, Wang X, Chen Q et al. Using amino acid physicochemical distance transformation for fast protein remote homology detection, PLoS One 2012;7:e46633.</w:t>
      </w:r>
    </w:p>
    <w:p w14:paraId="7700F8EA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87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88" w:author="翟晶晶" w:date="2018-11-28T18:35:00Z">
            <w:rPr>
              <w:noProof/>
            </w:rPr>
          </w:rPrChange>
        </w:rPr>
        <w:t>7.</w:t>
      </w:r>
      <w:r w:rsidRPr="000702D8">
        <w:rPr>
          <w:rFonts w:ascii="Times New Roman" w:hAnsi="Times New Roman" w:cs="Times New Roman"/>
          <w:noProof/>
          <w:rPrChange w:id="389" w:author="翟晶晶" w:date="2018-11-28T18:35:00Z">
            <w:rPr>
              <w:noProof/>
            </w:rPr>
          </w:rPrChange>
        </w:rPr>
        <w:tab/>
        <w:t>Chou KC. Prediction of protein cellular attributes using pseudo-amino acid composition, Proteins 2001;43:246-255.</w:t>
      </w:r>
    </w:p>
    <w:p w14:paraId="4C1CD7AD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90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91" w:author="翟晶晶" w:date="2018-11-28T18:35:00Z">
            <w:rPr>
              <w:noProof/>
            </w:rPr>
          </w:rPrChange>
        </w:rPr>
        <w:t>8.</w:t>
      </w:r>
      <w:r w:rsidRPr="000702D8">
        <w:rPr>
          <w:rFonts w:ascii="Times New Roman" w:hAnsi="Times New Roman" w:cs="Times New Roman"/>
          <w:noProof/>
          <w:rPrChange w:id="392" w:author="翟晶晶" w:date="2018-11-28T18:35:00Z">
            <w:rPr>
              <w:noProof/>
            </w:rPr>
          </w:rPrChange>
        </w:rPr>
        <w:tab/>
        <w:t>Chou KC. Using amphiphilic pseudo amino acid composition to predict enzyme subfamily classes, Bioinformatics 2005;21:10-19.</w:t>
      </w:r>
    </w:p>
    <w:p w14:paraId="019AD550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93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94" w:author="翟晶晶" w:date="2018-11-28T18:35:00Z">
            <w:rPr>
              <w:noProof/>
            </w:rPr>
          </w:rPrChange>
        </w:rPr>
        <w:t>9.</w:t>
      </w:r>
      <w:r w:rsidRPr="000702D8">
        <w:rPr>
          <w:rFonts w:ascii="Times New Roman" w:hAnsi="Times New Roman" w:cs="Times New Roman"/>
          <w:noProof/>
          <w:rPrChange w:id="395" w:author="翟晶晶" w:date="2018-11-28T18:35:00Z">
            <w:rPr>
              <w:noProof/>
            </w:rPr>
          </w:rPrChange>
        </w:rPr>
        <w:tab/>
        <w:t>Zhou Z-H, Feng J. Deep forest: Towards an alternative to deep neural networks, arXiv preprint arXiv:1702.08835 2017.</w:t>
      </w:r>
    </w:p>
    <w:p w14:paraId="1B5BFDAD" w14:textId="177B060D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396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397" w:author="翟晶晶" w:date="2018-11-28T18:35:00Z">
            <w:rPr>
              <w:noProof/>
            </w:rPr>
          </w:rPrChange>
        </w:rPr>
        <w:t>10.</w:t>
      </w:r>
      <w:r w:rsidRPr="000702D8">
        <w:rPr>
          <w:rFonts w:ascii="Times New Roman" w:hAnsi="Times New Roman" w:cs="Times New Roman"/>
          <w:noProof/>
          <w:rPrChange w:id="398" w:author="翟晶晶" w:date="2018-11-28T18:35:00Z">
            <w:rPr>
              <w:noProof/>
            </w:rPr>
          </w:rPrChange>
        </w:rPr>
        <w:tab/>
        <w:t xml:space="preserve">Cui H, Zhai J, Ma C. miRLocator: Machine </w:t>
      </w:r>
      <w:ins w:id="399" w:author="翟晶晶" w:date="2018-11-28T18:35:00Z">
        <w:r w:rsidR="00FB2957">
          <w:rPr>
            <w:rFonts w:ascii="Times New Roman" w:hAnsi="Times New Roman" w:cs="Times New Roman"/>
            <w:noProof/>
          </w:rPr>
          <w:t>l</w:t>
        </w:r>
      </w:ins>
      <w:del w:id="400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01" w:author="翟晶晶" w:date="2018-11-28T18:35:00Z">
              <w:rPr>
                <w:noProof/>
              </w:rPr>
            </w:rPrChange>
          </w:rPr>
          <w:delText>L</w:delText>
        </w:r>
      </w:del>
      <w:r w:rsidRPr="000702D8">
        <w:rPr>
          <w:rFonts w:ascii="Times New Roman" w:hAnsi="Times New Roman" w:cs="Times New Roman"/>
          <w:noProof/>
          <w:rPrChange w:id="402" w:author="翟晶晶" w:date="2018-11-28T18:35:00Z">
            <w:rPr>
              <w:noProof/>
            </w:rPr>
          </w:rPrChange>
        </w:rPr>
        <w:t>earning-</w:t>
      </w:r>
      <w:del w:id="403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04" w:author="翟晶晶" w:date="2018-11-28T18:35:00Z">
              <w:rPr>
                <w:noProof/>
              </w:rPr>
            </w:rPrChange>
          </w:rPr>
          <w:delText xml:space="preserve">Based </w:delText>
        </w:r>
      </w:del>
      <w:ins w:id="405" w:author="翟晶晶" w:date="2018-11-28T18:35:00Z">
        <w:r w:rsidR="00FB2957">
          <w:rPr>
            <w:rFonts w:ascii="Times New Roman" w:hAnsi="Times New Roman" w:cs="Times New Roman"/>
            <w:noProof/>
          </w:rPr>
          <w:t>b</w:t>
        </w:r>
        <w:r w:rsidR="00FB2957" w:rsidRPr="000702D8">
          <w:rPr>
            <w:rFonts w:ascii="Times New Roman" w:hAnsi="Times New Roman" w:cs="Times New Roman"/>
            <w:noProof/>
            <w:rPrChange w:id="406" w:author="翟晶晶" w:date="2018-11-28T18:35:00Z">
              <w:rPr>
                <w:noProof/>
              </w:rPr>
            </w:rPrChange>
          </w:rPr>
          <w:t xml:space="preserve">ased </w:t>
        </w:r>
      </w:ins>
      <w:r w:rsidRPr="000702D8">
        <w:rPr>
          <w:rFonts w:ascii="Times New Roman" w:hAnsi="Times New Roman" w:cs="Times New Roman"/>
          <w:noProof/>
          <w:rPrChange w:id="407" w:author="翟晶晶" w:date="2018-11-28T18:35:00Z">
            <w:rPr>
              <w:noProof/>
            </w:rPr>
          </w:rPrChange>
        </w:rPr>
        <w:t xml:space="preserve">Prediction of </w:t>
      </w:r>
      <w:del w:id="408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09" w:author="翟晶晶" w:date="2018-11-28T18:35:00Z">
              <w:rPr>
                <w:noProof/>
              </w:rPr>
            </w:rPrChange>
          </w:rPr>
          <w:delText xml:space="preserve">Mature </w:delText>
        </w:r>
      </w:del>
      <w:ins w:id="410" w:author="翟晶晶" w:date="2018-11-28T18:35:00Z">
        <w:r w:rsidR="00FB2957">
          <w:rPr>
            <w:rFonts w:ascii="Times New Roman" w:hAnsi="Times New Roman" w:cs="Times New Roman"/>
            <w:noProof/>
          </w:rPr>
          <w:t>m</w:t>
        </w:r>
        <w:r w:rsidR="00FB2957" w:rsidRPr="000702D8">
          <w:rPr>
            <w:rFonts w:ascii="Times New Roman" w:hAnsi="Times New Roman" w:cs="Times New Roman"/>
            <w:noProof/>
            <w:rPrChange w:id="411" w:author="翟晶晶" w:date="2018-11-28T18:35:00Z">
              <w:rPr>
                <w:noProof/>
              </w:rPr>
            </w:rPrChange>
          </w:rPr>
          <w:t xml:space="preserve">ature </w:t>
        </w:r>
      </w:ins>
      <w:del w:id="412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13" w:author="翟晶晶" w:date="2018-11-28T18:35:00Z">
              <w:rPr>
                <w:noProof/>
              </w:rPr>
            </w:rPrChange>
          </w:rPr>
          <w:delText xml:space="preserve">MicroRNAs </w:delText>
        </w:r>
      </w:del>
      <w:ins w:id="414" w:author="翟晶晶" w:date="2018-11-28T18:35:00Z">
        <w:r w:rsidR="00FB2957">
          <w:rPr>
            <w:rFonts w:ascii="Times New Roman" w:hAnsi="Times New Roman" w:cs="Times New Roman"/>
            <w:noProof/>
          </w:rPr>
          <w:t>m</w:t>
        </w:r>
        <w:r w:rsidR="00FB2957" w:rsidRPr="000702D8">
          <w:rPr>
            <w:rFonts w:ascii="Times New Roman" w:hAnsi="Times New Roman" w:cs="Times New Roman"/>
            <w:noProof/>
            <w:rPrChange w:id="415" w:author="翟晶晶" w:date="2018-11-28T18:35:00Z">
              <w:rPr>
                <w:noProof/>
              </w:rPr>
            </w:rPrChange>
          </w:rPr>
          <w:t xml:space="preserve">icroRNAs </w:t>
        </w:r>
      </w:ins>
      <w:r w:rsidRPr="000702D8">
        <w:rPr>
          <w:rFonts w:ascii="Times New Roman" w:hAnsi="Times New Roman" w:cs="Times New Roman"/>
          <w:noProof/>
          <w:rPrChange w:id="416" w:author="翟晶晶" w:date="2018-11-28T18:35:00Z">
            <w:rPr>
              <w:noProof/>
            </w:rPr>
          </w:rPrChange>
        </w:rPr>
        <w:t xml:space="preserve">within </w:t>
      </w:r>
      <w:del w:id="417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18" w:author="翟晶晶" w:date="2018-11-28T18:35:00Z">
              <w:rPr>
                <w:noProof/>
              </w:rPr>
            </w:rPrChange>
          </w:rPr>
          <w:delText xml:space="preserve">Plant </w:delText>
        </w:r>
      </w:del>
      <w:ins w:id="419" w:author="翟晶晶" w:date="2018-11-28T18:35:00Z">
        <w:r w:rsidR="00FB2957">
          <w:rPr>
            <w:rFonts w:ascii="Times New Roman" w:hAnsi="Times New Roman" w:cs="Times New Roman"/>
            <w:noProof/>
          </w:rPr>
          <w:t>p</w:t>
        </w:r>
        <w:r w:rsidR="00FB2957" w:rsidRPr="000702D8">
          <w:rPr>
            <w:rFonts w:ascii="Times New Roman" w:hAnsi="Times New Roman" w:cs="Times New Roman"/>
            <w:noProof/>
            <w:rPrChange w:id="420" w:author="翟晶晶" w:date="2018-11-28T18:35:00Z">
              <w:rPr>
                <w:noProof/>
              </w:rPr>
            </w:rPrChange>
          </w:rPr>
          <w:t xml:space="preserve">lant </w:t>
        </w:r>
      </w:ins>
      <w:del w:id="421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22" w:author="翟晶晶" w:date="2018-11-28T18:35:00Z">
              <w:rPr>
                <w:noProof/>
              </w:rPr>
            </w:rPrChange>
          </w:rPr>
          <w:delText>Pre</w:delText>
        </w:r>
      </w:del>
      <w:ins w:id="423" w:author="翟晶晶" w:date="2018-11-28T18:35:00Z">
        <w:r w:rsidR="00FB2957">
          <w:rPr>
            <w:rFonts w:ascii="Times New Roman" w:hAnsi="Times New Roman" w:cs="Times New Roman"/>
            <w:noProof/>
          </w:rPr>
          <w:t>p</w:t>
        </w:r>
        <w:r w:rsidR="00FB2957" w:rsidRPr="000702D8">
          <w:rPr>
            <w:rFonts w:ascii="Times New Roman" w:hAnsi="Times New Roman" w:cs="Times New Roman"/>
            <w:noProof/>
            <w:rPrChange w:id="424" w:author="翟晶晶" w:date="2018-11-28T18:35:00Z">
              <w:rPr>
                <w:noProof/>
              </w:rPr>
            </w:rPrChange>
          </w:rPr>
          <w:t>re</w:t>
        </w:r>
      </w:ins>
      <w:r w:rsidRPr="000702D8">
        <w:rPr>
          <w:rFonts w:ascii="Times New Roman" w:hAnsi="Times New Roman" w:cs="Times New Roman"/>
          <w:noProof/>
          <w:rPrChange w:id="425" w:author="翟晶晶" w:date="2018-11-28T18:35:00Z">
            <w:rPr>
              <w:noProof/>
            </w:rPr>
          </w:rPrChange>
        </w:rPr>
        <w:t xml:space="preserve">-miRNA </w:t>
      </w:r>
      <w:del w:id="426" w:author="翟晶晶" w:date="2018-11-28T18:35:00Z">
        <w:r w:rsidRPr="000702D8" w:rsidDel="00FB2957">
          <w:rPr>
            <w:rFonts w:ascii="Times New Roman" w:hAnsi="Times New Roman" w:cs="Times New Roman"/>
            <w:noProof/>
            <w:rPrChange w:id="427" w:author="翟晶晶" w:date="2018-11-28T18:35:00Z">
              <w:rPr>
                <w:noProof/>
              </w:rPr>
            </w:rPrChange>
          </w:rPr>
          <w:delText>Sequences</w:delText>
        </w:r>
      </w:del>
      <w:ins w:id="428" w:author="翟晶晶" w:date="2018-11-28T18:35:00Z">
        <w:r w:rsidR="00FB2957">
          <w:rPr>
            <w:rFonts w:ascii="Times New Roman" w:hAnsi="Times New Roman" w:cs="Times New Roman"/>
            <w:noProof/>
          </w:rPr>
          <w:t>d</w:t>
        </w:r>
        <w:r w:rsidR="00FB2957" w:rsidRPr="000702D8">
          <w:rPr>
            <w:rFonts w:ascii="Times New Roman" w:hAnsi="Times New Roman" w:cs="Times New Roman"/>
            <w:noProof/>
            <w:rPrChange w:id="429" w:author="翟晶晶" w:date="2018-11-28T18:35:00Z">
              <w:rPr>
                <w:noProof/>
              </w:rPr>
            </w:rPrChange>
          </w:rPr>
          <w:t>equences</w:t>
        </w:r>
      </w:ins>
      <w:r w:rsidRPr="000702D8">
        <w:rPr>
          <w:rFonts w:ascii="Times New Roman" w:hAnsi="Times New Roman" w:cs="Times New Roman"/>
          <w:noProof/>
          <w:rPrChange w:id="430" w:author="翟晶晶" w:date="2018-11-28T18:35:00Z">
            <w:rPr>
              <w:noProof/>
            </w:rPr>
          </w:rPrChange>
        </w:rPr>
        <w:t>, PLoS One 2015;10:e0142753.</w:t>
      </w:r>
    </w:p>
    <w:p w14:paraId="124212C1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431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432" w:author="翟晶晶" w:date="2018-11-28T18:35:00Z">
            <w:rPr>
              <w:noProof/>
            </w:rPr>
          </w:rPrChange>
        </w:rPr>
        <w:t>11.</w:t>
      </w:r>
      <w:r w:rsidRPr="000702D8">
        <w:rPr>
          <w:rFonts w:ascii="Times New Roman" w:hAnsi="Times New Roman" w:cs="Times New Roman"/>
          <w:noProof/>
          <w:rPrChange w:id="433" w:author="翟晶晶" w:date="2018-11-28T18:35:00Z">
            <w:rPr>
              <w:noProof/>
            </w:rPr>
          </w:rPrChange>
        </w:rPr>
        <w:tab/>
        <w:t xml:space="preserve">Ma C, Xin M, Feldmann KA et al. Machine learning-based differential network analysis: a study of stress-responsive transcriptomes in </w:t>
      </w:r>
      <w:r w:rsidRPr="000279CE">
        <w:rPr>
          <w:rFonts w:ascii="Times New Roman" w:hAnsi="Times New Roman" w:cs="Times New Roman"/>
          <w:i/>
          <w:noProof/>
          <w:rPrChange w:id="434" w:author="翟晶晶" w:date="2018-11-28T18:36:00Z">
            <w:rPr>
              <w:noProof/>
            </w:rPr>
          </w:rPrChange>
        </w:rPr>
        <w:t>Arabidopsis</w:t>
      </w:r>
      <w:r w:rsidRPr="000702D8">
        <w:rPr>
          <w:rFonts w:ascii="Times New Roman" w:hAnsi="Times New Roman" w:cs="Times New Roman"/>
          <w:noProof/>
          <w:rPrChange w:id="435" w:author="翟晶晶" w:date="2018-11-28T18:35:00Z">
            <w:rPr>
              <w:noProof/>
            </w:rPr>
          </w:rPrChange>
        </w:rPr>
        <w:t>, Plant Cell 2014;26:520-537.</w:t>
      </w:r>
    </w:p>
    <w:p w14:paraId="43E124EC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436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437" w:author="翟晶晶" w:date="2018-11-28T18:35:00Z">
            <w:rPr>
              <w:noProof/>
            </w:rPr>
          </w:rPrChange>
        </w:rPr>
        <w:t>12.</w:t>
      </w:r>
      <w:r w:rsidRPr="000702D8">
        <w:rPr>
          <w:rFonts w:ascii="Times New Roman" w:hAnsi="Times New Roman" w:cs="Times New Roman"/>
          <w:noProof/>
          <w:rPrChange w:id="438" w:author="翟晶晶" w:date="2018-11-28T18:35:00Z">
            <w:rPr>
              <w:noProof/>
            </w:rPr>
          </w:rPrChange>
        </w:rPr>
        <w:tab/>
        <w:t xml:space="preserve">Ma C, Zhang HH, Wang X. </w:t>
      </w:r>
      <w:bookmarkStart w:id="439" w:name="_GoBack"/>
      <w:r w:rsidRPr="000702D8">
        <w:rPr>
          <w:rFonts w:ascii="Times New Roman" w:hAnsi="Times New Roman" w:cs="Times New Roman"/>
          <w:noProof/>
          <w:rPrChange w:id="440" w:author="翟晶晶" w:date="2018-11-28T18:35:00Z">
            <w:rPr>
              <w:noProof/>
            </w:rPr>
          </w:rPrChange>
        </w:rPr>
        <w:t>Machine learning for Big Data analytics in plants</w:t>
      </w:r>
      <w:bookmarkEnd w:id="439"/>
      <w:r w:rsidRPr="000702D8">
        <w:rPr>
          <w:rFonts w:ascii="Times New Roman" w:hAnsi="Times New Roman" w:cs="Times New Roman"/>
          <w:noProof/>
          <w:rPrChange w:id="441" w:author="翟晶晶" w:date="2018-11-28T18:35:00Z">
            <w:rPr>
              <w:noProof/>
            </w:rPr>
          </w:rPrChange>
        </w:rPr>
        <w:t>, Trends Plant Sci 2014;19:798-808.</w:t>
      </w:r>
    </w:p>
    <w:p w14:paraId="04270CB3" w14:textId="408E5ED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442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443" w:author="翟晶晶" w:date="2018-11-28T18:35:00Z">
            <w:rPr>
              <w:noProof/>
            </w:rPr>
          </w:rPrChange>
        </w:rPr>
        <w:t>13.</w:t>
      </w:r>
      <w:r w:rsidRPr="000702D8">
        <w:rPr>
          <w:rFonts w:ascii="Times New Roman" w:hAnsi="Times New Roman" w:cs="Times New Roman"/>
          <w:noProof/>
          <w:rPrChange w:id="444" w:author="翟晶晶" w:date="2018-11-28T18:35:00Z">
            <w:rPr>
              <w:noProof/>
            </w:rPr>
          </w:rPrChange>
        </w:rPr>
        <w:tab/>
        <w:t xml:space="preserve">Tan J, Miao Z, Ren C et al. Evolution of intron-poor clades and expression </w:t>
      </w:r>
      <w:r w:rsidRPr="000702D8">
        <w:rPr>
          <w:rFonts w:ascii="Times New Roman" w:hAnsi="Times New Roman" w:cs="Times New Roman"/>
          <w:noProof/>
          <w:rPrChange w:id="445" w:author="翟晶晶" w:date="2018-11-28T18:35:00Z">
            <w:rPr>
              <w:noProof/>
            </w:rPr>
          </w:rPrChange>
        </w:rPr>
        <w:lastRenderedPageBreak/>
        <w:t>patterns of the glycosyltransferase family 47, Planta 201</w:t>
      </w:r>
      <w:ins w:id="446" w:author="翟晶晶" w:date="2018-11-28T18:38:00Z">
        <w:r w:rsidR="00CD1B61">
          <w:rPr>
            <w:rFonts w:ascii="Times New Roman" w:hAnsi="Times New Roman" w:cs="Times New Roman"/>
            <w:noProof/>
          </w:rPr>
          <w:t>8</w:t>
        </w:r>
      </w:ins>
      <w:del w:id="447" w:author="翟晶晶" w:date="2018-11-28T18:38:00Z">
        <w:r w:rsidRPr="000702D8" w:rsidDel="00CD1B61">
          <w:rPr>
            <w:rFonts w:ascii="Times New Roman" w:hAnsi="Times New Roman" w:cs="Times New Roman"/>
            <w:noProof/>
            <w:rPrChange w:id="448" w:author="翟晶晶" w:date="2018-11-28T18:35:00Z">
              <w:rPr>
                <w:noProof/>
              </w:rPr>
            </w:rPrChange>
          </w:rPr>
          <w:delText>7</w:delText>
        </w:r>
      </w:del>
      <w:ins w:id="449" w:author="翟晶晶" w:date="2018-11-28T18:37:00Z">
        <w:r w:rsidR="00CD1B61">
          <w:rPr>
            <w:rFonts w:ascii="Times New Roman" w:hAnsi="Times New Roman" w:cs="Times New Roman"/>
            <w:noProof/>
          </w:rPr>
          <w:t xml:space="preserve">; </w:t>
        </w:r>
      </w:ins>
      <w:ins w:id="450" w:author="翟晶晶" w:date="2018-11-28T18:38:00Z">
        <w:r w:rsidR="00CD1B61">
          <w:rPr>
            <w:rFonts w:ascii="Times New Roman" w:hAnsi="Times New Roman" w:cs="Times New Roman"/>
            <w:noProof/>
          </w:rPr>
          <w:t>247:745-760</w:t>
        </w:r>
      </w:ins>
      <w:r w:rsidRPr="000702D8">
        <w:rPr>
          <w:rFonts w:ascii="Times New Roman" w:hAnsi="Times New Roman" w:cs="Times New Roman"/>
          <w:noProof/>
          <w:rPrChange w:id="451" w:author="翟晶晶" w:date="2018-11-28T18:35:00Z">
            <w:rPr>
              <w:noProof/>
            </w:rPr>
          </w:rPrChange>
        </w:rPr>
        <w:t>.</w:t>
      </w:r>
    </w:p>
    <w:p w14:paraId="2A162F2F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452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453" w:author="翟晶晶" w:date="2018-11-28T18:35:00Z">
            <w:rPr>
              <w:noProof/>
            </w:rPr>
          </w:rPrChange>
        </w:rPr>
        <w:t>14.</w:t>
      </w:r>
      <w:r w:rsidRPr="000702D8">
        <w:rPr>
          <w:rFonts w:ascii="Times New Roman" w:hAnsi="Times New Roman" w:cs="Times New Roman"/>
          <w:noProof/>
          <w:rPrChange w:id="454" w:author="翟晶晶" w:date="2018-11-28T18:35:00Z">
            <w:rPr>
              <w:noProof/>
            </w:rPr>
          </w:rPrChange>
        </w:rPr>
        <w:tab/>
        <w:t>Chen W, Wu L, Liu T et al. Race dynamics, diversity, and virulence evolution in Puccinia striiformis f. sp. tritici, the causal agent of wheat stripe rust in China from 2003 to 2007, Plant disease 2009;93:1093-1101.</w:t>
      </w:r>
    </w:p>
    <w:p w14:paraId="5EC4E731" w14:textId="77777777" w:rsidR="003E66B8" w:rsidRPr="000702D8" w:rsidRDefault="003E66B8" w:rsidP="003E66B8">
      <w:pPr>
        <w:pStyle w:val="EndNoteBibliography"/>
        <w:rPr>
          <w:rFonts w:ascii="Times New Roman" w:hAnsi="Times New Roman" w:cs="Times New Roman"/>
          <w:noProof/>
          <w:rPrChange w:id="455" w:author="翟晶晶" w:date="2018-11-28T18:35:00Z">
            <w:rPr>
              <w:noProof/>
            </w:rPr>
          </w:rPrChange>
        </w:rPr>
      </w:pPr>
      <w:r w:rsidRPr="000702D8">
        <w:rPr>
          <w:rFonts w:ascii="Times New Roman" w:hAnsi="Times New Roman" w:cs="Times New Roman"/>
          <w:noProof/>
          <w:rPrChange w:id="456" w:author="翟晶晶" w:date="2018-11-28T18:35:00Z">
            <w:rPr>
              <w:noProof/>
            </w:rPr>
          </w:rPrChange>
        </w:rPr>
        <w:t>15.</w:t>
      </w:r>
      <w:r w:rsidRPr="000702D8">
        <w:rPr>
          <w:rFonts w:ascii="Times New Roman" w:hAnsi="Times New Roman" w:cs="Times New Roman"/>
          <w:noProof/>
          <w:rPrChange w:id="457" w:author="翟晶晶" w:date="2018-11-28T18:35:00Z">
            <w:rPr>
              <w:noProof/>
            </w:rPr>
          </w:rPrChange>
        </w:rPr>
        <w:tab/>
        <w:t>Lalitha S. Primer premier 5, Biotech Software &amp; Internet Report: The Computer Software Journal for Scient 2000;1:270-272.</w:t>
      </w:r>
    </w:p>
    <w:p w14:paraId="5425A626" w14:textId="301CDFDD" w:rsidR="0074569B" w:rsidRPr="00FC4482" w:rsidRDefault="003C7170" w:rsidP="003C084B">
      <w:pPr>
        <w:spacing w:line="276" w:lineRule="auto"/>
        <w:rPr>
          <w:rFonts w:ascii="Times New Roman" w:hAnsi="Times New Roman"/>
          <w:color w:val="000000" w:themeColor="text1"/>
        </w:rPr>
      </w:pPr>
      <w:r w:rsidRPr="000702D8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end"/>
      </w:r>
    </w:p>
    <w:sectPr w:rsidR="0074569B" w:rsidRPr="00FC4482" w:rsidSect="00FC26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03DAE" w14:textId="77777777" w:rsidR="001D1C8C" w:rsidRDefault="001D1C8C" w:rsidP="00515CAC">
      <w:r>
        <w:separator/>
      </w:r>
    </w:p>
  </w:endnote>
  <w:endnote w:type="continuationSeparator" w:id="0">
    <w:p w14:paraId="3DD26C69" w14:textId="77777777" w:rsidR="001D1C8C" w:rsidRDefault="001D1C8C" w:rsidP="0051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76860" w14:textId="77777777" w:rsidR="001D1C8C" w:rsidRDefault="001D1C8C" w:rsidP="00515CAC">
      <w:r>
        <w:separator/>
      </w:r>
    </w:p>
  </w:footnote>
  <w:footnote w:type="continuationSeparator" w:id="0">
    <w:p w14:paraId="2E431079" w14:textId="77777777" w:rsidR="001D1C8C" w:rsidRDefault="001D1C8C" w:rsidP="00515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77A5"/>
    <w:multiLevelType w:val="hybridMultilevel"/>
    <w:tmpl w:val="A9221B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7F5171"/>
    <w:multiLevelType w:val="hybridMultilevel"/>
    <w:tmpl w:val="70862A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EF5D91"/>
    <w:multiLevelType w:val="multilevel"/>
    <w:tmpl w:val="9F8AE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4C294D"/>
    <w:multiLevelType w:val="hybridMultilevel"/>
    <w:tmpl w:val="E1D8A210"/>
    <w:lvl w:ilvl="0" w:tplc="1878F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233A1"/>
    <w:multiLevelType w:val="multilevel"/>
    <w:tmpl w:val="C79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12F1DD7"/>
    <w:multiLevelType w:val="hybridMultilevel"/>
    <w:tmpl w:val="0F14D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994308"/>
    <w:multiLevelType w:val="hybridMultilevel"/>
    <w:tmpl w:val="7C868A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2406DE"/>
    <w:multiLevelType w:val="hybridMultilevel"/>
    <w:tmpl w:val="3FE4900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D75D1E"/>
    <w:multiLevelType w:val="hybridMultilevel"/>
    <w:tmpl w:val="5DFE3B7E"/>
    <w:lvl w:ilvl="0" w:tplc="B8425F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trackRevisions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&lt;/Style&gt;&lt;LeftDelim&gt;{&lt;/LeftDelim&gt;&lt;RightDelim&gt;}&lt;/RightDelim&gt;&lt;FontName&gt;DengXi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f5xex01wdxr5eef065wfsx5dv9sz0drtpt&quot;&gt;My EndNote Library&lt;record-ids&gt;&lt;item&gt;919&lt;/item&gt;&lt;/record-ids&gt;&lt;/item&gt;&lt;/Libraries&gt;"/>
  </w:docVars>
  <w:rsids>
    <w:rsidRoot w:val="00B14419"/>
    <w:rsid w:val="00000B9C"/>
    <w:rsid w:val="00012CF9"/>
    <w:rsid w:val="000137B9"/>
    <w:rsid w:val="00013A89"/>
    <w:rsid w:val="00017BDE"/>
    <w:rsid w:val="0002166A"/>
    <w:rsid w:val="00021D7F"/>
    <w:rsid w:val="00023CBE"/>
    <w:rsid w:val="00027169"/>
    <w:rsid w:val="000279CE"/>
    <w:rsid w:val="00030B16"/>
    <w:rsid w:val="000403F7"/>
    <w:rsid w:val="00044612"/>
    <w:rsid w:val="00045962"/>
    <w:rsid w:val="0005423C"/>
    <w:rsid w:val="00064AFB"/>
    <w:rsid w:val="0006582C"/>
    <w:rsid w:val="000676CE"/>
    <w:rsid w:val="000702D8"/>
    <w:rsid w:val="0007718F"/>
    <w:rsid w:val="0008104A"/>
    <w:rsid w:val="00084873"/>
    <w:rsid w:val="0008616F"/>
    <w:rsid w:val="00086D04"/>
    <w:rsid w:val="00087C4C"/>
    <w:rsid w:val="00091589"/>
    <w:rsid w:val="00094260"/>
    <w:rsid w:val="00096D75"/>
    <w:rsid w:val="000A19A4"/>
    <w:rsid w:val="000A5526"/>
    <w:rsid w:val="000B2EF9"/>
    <w:rsid w:val="000B37BE"/>
    <w:rsid w:val="000C00D4"/>
    <w:rsid w:val="000C73E5"/>
    <w:rsid w:val="000D3497"/>
    <w:rsid w:val="000D3504"/>
    <w:rsid w:val="000D66C0"/>
    <w:rsid w:val="000E2604"/>
    <w:rsid w:val="000F1E5B"/>
    <w:rsid w:val="001011A4"/>
    <w:rsid w:val="001015B8"/>
    <w:rsid w:val="00104072"/>
    <w:rsid w:val="00114BC5"/>
    <w:rsid w:val="00115D8D"/>
    <w:rsid w:val="00120429"/>
    <w:rsid w:val="001226E6"/>
    <w:rsid w:val="0012659A"/>
    <w:rsid w:val="00126E1E"/>
    <w:rsid w:val="00131057"/>
    <w:rsid w:val="0013263F"/>
    <w:rsid w:val="00136223"/>
    <w:rsid w:val="00155FE6"/>
    <w:rsid w:val="00164228"/>
    <w:rsid w:val="001665BF"/>
    <w:rsid w:val="00173321"/>
    <w:rsid w:val="00185F0F"/>
    <w:rsid w:val="0019126D"/>
    <w:rsid w:val="00191CCC"/>
    <w:rsid w:val="00193343"/>
    <w:rsid w:val="00194ADC"/>
    <w:rsid w:val="00195759"/>
    <w:rsid w:val="00196032"/>
    <w:rsid w:val="001A542E"/>
    <w:rsid w:val="001A7E30"/>
    <w:rsid w:val="001B2EDC"/>
    <w:rsid w:val="001B4715"/>
    <w:rsid w:val="001C71E0"/>
    <w:rsid w:val="001D1C8C"/>
    <w:rsid w:val="001D4C6B"/>
    <w:rsid w:val="001E6CF4"/>
    <w:rsid w:val="001E72A8"/>
    <w:rsid w:val="001F01C1"/>
    <w:rsid w:val="001F1EE8"/>
    <w:rsid w:val="001F230E"/>
    <w:rsid w:val="001F73F1"/>
    <w:rsid w:val="002013FA"/>
    <w:rsid w:val="002033B4"/>
    <w:rsid w:val="00206CF6"/>
    <w:rsid w:val="002123EF"/>
    <w:rsid w:val="00223094"/>
    <w:rsid w:val="002335E5"/>
    <w:rsid w:val="002356EB"/>
    <w:rsid w:val="00236B1C"/>
    <w:rsid w:val="002475F9"/>
    <w:rsid w:val="00256B14"/>
    <w:rsid w:val="00263A02"/>
    <w:rsid w:val="00263B1C"/>
    <w:rsid w:val="00265A50"/>
    <w:rsid w:val="00266667"/>
    <w:rsid w:val="0028138A"/>
    <w:rsid w:val="0028274A"/>
    <w:rsid w:val="00287185"/>
    <w:rsid w:val="00296996"/>
    <w:rsid w:val="00296D66"/>
    <w:rsid w:val="002A0BAB"/>
    <w:rsid w:val="002A33E9"/>
    <w:rsid w:val="002A54DA"/>
    <w:rsid w:val="002C1A4D"/>
    <w:rsid w:val="002C41CA"/>
    <w:rsid w:val="002D2D1A"/>
    <w:rsid w:val="002D3638"/>
    <w:rsid w:val="002D3806"/>
    <w:rsid w:val="002D5615"/>
    <w:rsid w:val="002D73FD"/>
    <w:rsid w:val="002E19E7"/>
    <w:rsid w:val="002F0232"/>
    <w:rsid w:val="002F1661"/>
    <w:rsid w:val="002F36A9"/>
    <w:rsid w:val="002F3F3E"/>
    <w:rsid w:val="002F4083"/>
    <w:rsid w:val="00301B4D"/>
    <w:rsid w:val="00302DAC"/>
    <w:rsid w:val="00307FD8"/>
    <w:rsid w:val="003105B9"/>
    <w:rsid w:val="00325AE0"/>
    <w:rsid w:val="0033048E"/>
    <w:rsid w:val="003305BE"/>
    <w:rsid w:val="00331D7C"/>
    <w:rsid w:val="00340980"/>
    <w:rsid w:val="00344A61"/>
    <w:rsid w:val="00345102"/>
    <w:rsid w:val="00346310"/>
    <w:rsid w:val="00352724"/>
    <w:rsid w:val="0035437F"/>
    <w:rsid w:val="00357DDE"/>
    <w:rsid w:val="00362352"/>
    <w:rsid w:val="003654CF"/>
    <w:rsid w:val="0036649B"/>
    <w:rsid w:val="003741CF"/>
    <w:rsid w:val="003768C6"/>
    <w:rsid w:val="00376EAA"/>
    <w:rsid w:val="00382ECD"/>
    <w:rsid w:val="0038586C"/>
    <w:rsid w:val="003869B4"/>
    <w:rsid w:val="00394509"/>
    <w:rsid w:val="00395976"/>
    <w:rsid w:val="003A2815"/>
    <w:rsid w:val="003A3E18"/>
    <w:rsid w:val="003A52D8"/>
    <w:rsid w:val="003B4618"/>
    <w:rsid w:val="003B46FF"/>
    <w:rsid w:val="003C007F"/>
    <w:rsid w:val="003C033F"/>
    <w:rsid w:val="003C084B"/>
    <w:rsid w:val="003C1500"/>
    <w:rsid w:val="003C3401"/>
    <w:rsid w:val="003C533B"/>
    <w:rsid w:val="003C7170"/>
    <w:rsid w:val="003D2509"/>
    <w:rsid w:val="003E0BE6"/>
    <w:rsid w:val="003E546A"/>
    <w:rsid w:val="003E59DB"/>
    <w:rsid w:val="003E66B8"/>
    <w:rsid w:val="003F175E"/>
    <w:rsid w:val="003F19A3"/>
    <w:rsid w:val="0041174D"/>
    <w:rsid w:val="0041405D"/>
    <w:rsid w:val="0041486F"/>
    <w:rsid w:val="004154BF"/>
    <w:rsid w:val="0042125A"/>
    <w:rsid w:val="00422E1A"/>
    <w:rsid w:val="004263DB"/>
    <w:rsid w:val="004309CA"/>
    <w:rsid w:val="00435BDC"/>
    <w:rsid w:val="00444B74"/>
    <w:rsid w:val="004504AF"/>
    <w:rsid w:val="00471535"/>
    <w:rsid w:val="0047211A"/>
    <w:rsid w:val="00472302"/>
    <w:rsid w:val="00477172"/>
    <w:rsid w:val="0048479A"/>
    <w:rsid w:val="00484B98"/>
    <w:rsid w:val="0048561A"/>
    <w:rsid w:val="00492FD1"/>
    <w:rsid w:val="004A129F"/>
    <w:rsid w:val="004A2F85"/>
    <w:rsid w:val="004B1BA7"/>
    <w:rsid w:val="004C370E"/>
    <w:rsid w:val="004C5D3E"/>
    <w:rsid w:val="004D1ED8"/>
    <w:rsid w:val="004D40A4"/>
    <w:rsid w:val="004D55B4"/>
    <w:rsid w:val="004D565D"/>
    <w:rsid w:val="004E0284"/>
    <w:rsid w:val="004E1C3F"/>
    <w:rsid w:val="004E587B"/>
    <w:rsid w:val="004F66EC"/>
    <w:rsid w:val="004F7AB7"/>
    <w:rsid w:val="005025B2"/>
    <w:rsid w:val="00515456"/>
    <w:rsid w:val="00515905"/>
    <w:rsid w:val="00515CAC"/>
    <w:rsid w:val="005320FF"/>
    <w:rsid w:val="00532A29"/>
    <w:rsid w:val="00532CB6"/>
    <w:rsid w:val="005335D1"/>
    <w:rsid w:val="005358CE"/>
    <w:rsid w:val="00543B76"/>
    <w:rsid w:val="00543E9D"/>
    <w:rsid w:val="00544B89"/>
    <w:rsid w:val="00544F0F"/>
    <w:rsid w:val="005549A1"/>
    <w:rsid w:val="005569A4"/>
    <w:rsid w:val="00564005"/>
    <w:rsid w:val="00564776"/>
    <w:rsid w:val="00565576"/>
    <w:rsid w:val="00573C9E"/>
    <w:rsid w:val="00575EF4"/>
    <w:rsid w:val="00576818"/>
    <w:rsid w:val="005802CE"/>
    <w:rsid w:val="00582329"/>
    <w:rsid w:val="0058364C"/>
    <w:rsid w:val="0059076F"/>
    <w:rsid w:val="005A6FD6"/>
    <w:rsid w:val="005B23DD"/>
    <w:rsid w:val="005B2F5E"/>
    <w:rsid w:val="005C1209"/>
    <w:rsid w:val="005C2C5B"/>
    <w:rsid w:val="005C506C"/>
    <w:rsid w:val="005D0EB2"/>
    <w:rsid w:val="005D3630"/>
    <w:rsid w:val="005D4D9E"/>
    <w:rsid w:val="005D5DB4"/>
    <w:rsid w:val="005E1996"/>
    <w:rsid w:val="005E3004"/>
    <w:rsid w:val="005F192A"/>
    <w:rsid w:val="005F5E68"/>
    <w:rsid w:val="005F610C"/>
    <w:rsid w:val="005F6544"/>
    <w:rsid w:val="005F7AB8"/>
    <w:rsid w:val="00603AAC"/>
    <w:rsid w:val="00613FC1"/>
    <w:rsid w:val="0062563A"/>
    <w:rsid w:val="00626FC6"/>
    <w:rsid w:val="00627609"/>
    <w:rsid w:val="006300A0"/>
    <w:rsid w:val="00630608"/>
    <w:rsid w:val="00630D48"/>
    <w:rsid w:val="00635A14"/>
    <w:rsid w:val="00645318"/>
    <w:rsid w:val="006454E0"/>
    <w:rsid w:val="00646AB8"/>
    <w:rsid w:val="006512EC"/>
    <w:rsid w:val="0065154A"/>
    <w:rsid w:val="00653D0A"/>
    <w:rsid w:val="006554A9"/>
    <w:rsid w:val="006570DD"/>
    <w:rsid w:val="00663B10"/>
    <w:rsid w:val="00665FE6"/>
    <w:rsid w:val="0066648D"/>
    <w:rsid w:val="00667D5E"/>
    <w:rsid w:val="0068092E"/>
    <w:rsid w:val="0068527C"/>
    <w:rsid w:val="00691594"/>
    <w:rsid w:val="00692FCD"/>
    <w:rsid w:val="00693F39"/>
    <w:rsid w:val="006951E8"/>
    <w:rsid w:val="00695D04"/>
    <w:rsid w:val="00697568"/>
    <w:rsid w:val="006A5476"/>
    <w:rsid w:val="006A6F4E"/>
    <w:rsid w:val="006B551E"/>
    <w:rsid w:val="006B5533"/>
    <w:rsid w:val="006C5751"/>
    <w:rsid w:val="006C6B8D"/>
    <w:rsid w:val="006D20BC"/>
    <w:rsid w:val="006D3D46"/>
    <w:rsid w:val="006D491F"/>
    <w:rsid w:val="006D599D"/>
    <w:rsid w:val="006D615C"/>
    <w:rsid w:val="006D6FBD"/>
    <w:rsid w:val="006E180C"/>
    <w:rsid w:val="006E3F5C"/>
    <w:rsid w:val="006E5CD8"/>
    <w:rsid w:val="006F100B"/>
    <w:rsid w:val="006F1C21"/>
    <w:rsid w:val="006F735E"/>
    <w:rsid w:val="00701F4C"/>
    <w:rsid w:val="007032AA"/>
    <w:rsid w:val="00705C10"/>
    <w:rsid w:val="00710993"/>
    <w:rsid w:val="007150C5"/>
    <w:rsid w:val="007220E8"/>
    <w:rsid w:val="00732DDF"/>
    <w:rsid w:val="00734BD1"/>
    <w:rsid w:val="00737AB4"/>
    <w:rsid w:val="00742D34"/>
    <w:rsid w:val="0074569B"/>
    <w:rsid w:val="00745B02"/>
    <w:rsid w:val="007552F9"/>
    <w:rsid w:val="00762774"/>
    <w:rsid w:val="00762B92"/>
    <w:rsid w:val="00764776"/>
    <w:rsid w:val="00765F07"/>
    <w:rsid w:val="007665E7"/>
    <w:rsid w:val="00771EF2"/>
    <w:rsid w:val="00772C8A"/>
    <w:rsid w:val="0077522B"/>
    <w:rsid w:val="00784844"/>
    <w:rsid w:val="00784CC5"/>
    <w:rsid w:val="007967ED"/>
    <w:rsid w:val="007A5AF4"/>
    <w:rsid w:val="007A71D8"/>
    <w:rsid w:val="007B275A"/>
    <w:rsid w:val="007C5341"/>
    <w:rsid w:val="007C67D3"/>
    <w:rsid w:val="007D4F12"/>
    <w:rsid w:val="007E1A00"/>
    <w:rsid w:val="007E2947"/>
    <w:rsid w:val="007E5C4E"/>
    <w:rsid w:val="007F06B9"/>
    <w:rsid w:val="007F48B5"/>
    <w:rsid w:val="007F587F"/>
    <w:rsid w:val="007F7256"/>
    <w:rsid w:val="00804FE3"/>
    <w:rsid w:val="00810ADD"/>
    <w:rsid w:val="008115F7"/>
    <w:rsid w:val="008149AA"/>
    <w:rsid w:val="008169FD"/>
    <w:rsid w:val="00823C7F"/>
    <w:rsid w:val="00824B46"/>
    <w:rsid w:val="00827282"/>
    <w:rsid w:val="00831656"/>
    <w:rsid w:val="008317F6"/>
    <w:rsid w:val="00832730"/>
    <w:rsid w:val="00832C49"/>
    <w:rsid w:val="00833597"/>
    <w:rsid w:val="0084209C"/>
    <w:rsid w:val="008432EC"/>
    <w:rsid w:val="0084766E"/>
    <w:rsid w:val="00851989"/>
    <w:rsid w:val="00854001"/>
    <w:rsid w:val="00857543"/>
    <w:rsid w:val="008614E9"/>
    <w:rsid w:val="00864A3C"/>
    <w:rsid w:val="00867B2B"/>
    <w:rsid w:val="008715D8"/>
    <w:rsid w:val="00873DBA"/>
    <w:rsid w:val="00876B95"/>
    <w:rsid w:val="008770CB"/>
    <w:rsid w:val="008771CF"/>
    <w:rsid w:val="00880CE2"/>
    <w:rsid w:val="0088241A"/>
    <w:rsid w:val="00883931"/>
    <w:rsid w:val="00885DA6"/>
    <w:rsid w:val="00887678"/>
    <w:rsid w:val="00890D8F"/>
    <w:rsid w:val="008912D1"/>
    <w:rsid w:val="00895D21"/>
    <w:rsid w:val="00897442"/>
    <w:rsid w:val="008A39C8"/>
    <w:rsid w:val="008A642B"/>
    <w:rsid w:val="008B4C23"/>
    <w:rsid w:val="008B51FA"/>
    <w:rsid w:val="008B6044"/>
    <w:rsid w:val="008B6136"/>
    <w:rsid w:val="008B704B"/>
    <w:rsid w:val="008C4883"/>
    <w:rsid w:val="008C5D43"/>
    <w:rsid w:val="008D2209"/>
    <w:rsid w:val="008D4586"/>
    <w:rsid w:val="008E5141"/>
    <w:rsid w:val="008E5301"/>
    <w:rsid w:val="008F1376"/>
    <w:rsid w:val="008F3EDC"/>
    <w:rsid w:val="008F51D1"/>
    <w:rsid w:val="008F70EC"/>
    <w:rsid w:val="009072F9"/>
    <w:rsid w:val="00911889"/>
    <w:rsid w:val="00911E0A"/>
    <w:rsid w:val="0091265D"/>
    <w:rsid w:val="009127E3"/>
    <w:rsid w:val="009131AF"/>
    <w:rsid w:val="009134C8"/>
    <w:rsid w:val="009162DA"/>
    <w:rsid w:val="00916412"/>
    <w:rsid w:val="00923F14"/>
    <w:rsid w:val="0092761D"/>
    <w:rsid w:val="00932A30"/>
    <w:rsid w:val="00941B75"/>
    <w:rsid w:val="0094204A"/>
    <w:rsid w:val="00942EC6"/>
    <w:rsid w:val="00957737"/>
    <w:rsid w:val="00960331"/>
    <w:rsid w:val="00960553"/>
    <w:rsid w:val="00960C1D"/>
    <w:rsid w:val="00963538"/>
    <w:rsid w:val="00964DEC"/>
    <w:rsid w:val="00967B7F"/>
    <w:rsid w:val="00972716"/>
    <w:rsid w:val="0097791E"/>
    <w:rsid w:val="00982D0D"/>
    <w:rsid w:val="00984A26"/>
    <w:rsid w:val="00992C9E"/>
    <w:rsid w:val="00995263"/>
    <w:rsid w:val="009A6D35"/>
    <w:rsid w:val="009B0CCF"/>
    <w:rsid w:val="009B3521"/>
    <w:rsid w:val="009B58F6"/>
    <w:rsid w:val="009C0ABF"/>
    <w:rsid w:val="009C2660"/>
    <w:rsid w:val="009C6BC7"/>
    <w:rsid w:val="009D3309"/>
    <w:rsid w:val="009D5D26"/>
    <w:rsid w:val="009D7E98"/>
    <w:rsid w:val="009E2715"/>
    <w:rsid w:val="009E7E33"/>
    <w:rsid w:val="009F7845"/>
    <w:rsid w:val="00A01E30"/>
    <w:rsid w:val="00A037DE"/>
    <w:rsid w:val="00A06B83"/>
    <w:rsid w:val="00A10C1C"/>
    <w:rsid w:val="00A16664"/>
    <w:rsid w:val="00A263B4"/>
    <w:rsid w:val="00A36EB8"/>
    <w:rsid w:val="00A37D0C"/>
    <w:rsid w:val="00A47678"/>
    <w:rsid w:val="00A542C6"/>
    <w:rsid w:val="00A62C37"/>
    <w:rsid w:val="00A63860"/>
    <w:rsid w:val="00A6419A"/>
    <w:rsid w:val="00A64F9E"/>
    <w:rsid w:val="00A67F8E"/>
    <w:rsid w:val="00A70E62"/>
    <w:rsid w:val="00A81951"/>
    <w:rsid w:val="00A8232B"/>
    <w:rsid w:val="00A837B1"/>
    <w:rsid w:val="00A83FCE"/>
    <w:rsid w:val="00A855A8"/>
    <w:rsid w:val="00A85B6B"/>
    <w:rsid w:val="00A9167A"/>
    <w:rsid w:val="00A91ECE"/>
    <w:rsid w:val="00A95D89"/>
    <w:rsid w:val="00AA2ECE"/>
    <w:rsid w:val="00AA3B5B"/>
    <w:rsid w:val="00AB2E45"/>
    <w:rsid w:val="00AB2F7E"/>
    <w:rsid w:val="00AB5961"/>
    <w:rsid w:val="00AB64AA"/>
    <w:rsid w:val="00AC0439"/>
    <w:rsid w:val="00AC6304"/>
    <w:rsid w:val="00AC6799"/>
    <w:rsid w:val="00AD0C1D"/>
    <w:rsid w:val="00AD406B"/>
    <w:rsid w:val="00AD785F"/>
    <w:rsid w:val="00AD78BE"/>
    <w:rsid w:val="00AE168D"/>
    <w:rsid w:val="00AE4069"/>
    <w:rsid w:val="00AF2E43"/>
    <w:rsid w:val="00B07BD8"/>
    <w:rsid w:val="00B1260E"/>
    <w:rsid w:val="00B14419"/>
    <w:rsid w:val="00B16034"/>
    <w:rsid w:val="00B166B0"/>
    <w:rsid w:val="00B20ACC"/>
    <w:rsid w:val="00B24AE9"/>
    <w:rsid w:val="00B27CB1"/>
    <w:rsid w:val="00B369E0"/>
    <w:rsid w:val="00B440C9"/>
    <w:rsid w:val="00B46D97"/>
    <w:rsid w:val="00B47AD1"/>
    <w:rsid w:val="00B51335"/>
    <w:rsid w:val="00B525FE"/>
    <w:rsid w:val="00B579B6"/>
    <w:rsid w:val="00B7140F"/>
    <w:rsid w:val="00B718B2"/>
    <w:rsid w:val="00B727F7"/>
    <w:rsid w:val="00B82BE9"/>
    <w:rsid w:val="00B85DAF"/>
    <w:rsid w:val="00B85FA7"/>
    <w:rsid w:val="00B92D7F"/>
    <w:rsid w:val="00B93A53"/>
    <w:rsid w:val="00B95200"/>
    <w:rsid w:val="00B97F9E"/>
    <w:rsid w:val="00BA6E32"/>
    <w:rsid w:val="00BA72C7"/>
    <w:rsid w:val="00BB0E7F"/>
    <w:rsid w:val="00BB55DA"/>
    <w:rsid w:val="00BB63C8"/>
    <w:rsid w:val="00BB64E4"/>
    <w:rsid w:val="00BB65D0"/>
    <w:rsid w:val="00BB6B29"/>
    <w:rsid w:val="00BC5914"/>
    <w:rsid w:val="00BC66A1"/>
    <w:rsid w:val="00BD5816"/>
    <w:rsid w:val="00BE140C"/>
    <w:rsid w:val="00BE4F31"/>
    <w:rsid w:val="00BF5D76"/>
    <w:rsid w:val="00BF7056"/>
    <w:rsid w:val="00C17064"/>
    <w:rsid w:val="00C20876"/>
    <w:rsid w:val="00C25234"/>
    <w:rsid w:val="00C334A9"/>
    <w:rsid w:val="00C43D7B"/>
    <w:rsid w:val="00C46707"/>
    <w:rsid w:val="00C46C00"/>
    <w:rsid w:val="00C46E1C"/>
    <w:rsid w:val="00C51577"/>
    <w:rsid w:val="00C53723"/>
    <w:rsid w:val="00C53EA8"/>
    <w:rsid w:val="00C54BBD"/>
    <w:rsid w:val="00C551BF"/>
    <w:rsid w:val="00C55572"/>
    <w:rsid w:val="00C65A5F"/>
    <w:rsid w:val="00C70E34"/>
    <w:rsid w:val="00C76CD2"/>
    <w:rsid w:val="00C87812"/>
    <w:rsid w:val="00C87FA2"/>
    <w:rsid w:val="00C93EB9"/>
    <w:rsid w:val="00C9583A"/>
    <w:rsid w:val="00CA30A4"/>
    <w:rsid w:val="00CA6B0A"/>
    <w:rsid w:val="00CB0D93"/>
    <w:rsid w:val="00CB42B1"/>
    <w:rsid w:val="00CB6773"/>
    <w:rsid w:val="00CC009E"/>
    <w:rsid w:val="00CC08A8"/>
    <w:rsid w:val="00CC0F12"/>
    <w:rsid w:val="00CC755D"/>
    <w:rsid w:val="00CD1B61"/>
    <w:rsid w:val="00CD5FB8"/>
    <w:rsid w:val="00CE518D"/>
    <w:rsid w:val="00CF2168"/>
    <w:rsid w:val="00CF57CD"/>
    <w:rsid w:val="00CF7882"/>
    <w:rsid w:val="00D02A46"/>
    <w:rsid w:val="00D03053"/>
    <w:rsid w:val="00D04BA9"/>
    <w:rsid w:val="00D121CC"/>
    <w:rsid w:val="00D13E1D"/>
    <w:rsid w:val="00D14B2D"/>
    <w:rsid w:val="00D16E97"/>
    <w:rsid w:val="00D2095E"/>
    <w:rsid w:val="00D20DFE"/>
    <w:rsid w:val="00D24CF6"/>
    <w:rsid w:val="00D25405"/>
    <w:rsid w:val="00D41D3D"/>
    <w:rsid w:val="00D4444F"/>
    <w:rsid w:val="00D45774"/>
    <w:rsid w:val="00D513F2"/>
    <w:rsid w:val="00D51DF7"/>
    <w:rsid w:val="00D5620E"/>
    <w:rsid w:val="00D56876"/>
    <w:rsid w:val="00D636D0"/>
    <w:rsid w:val="00D65D7E"/>
    <w:rsid w:val="00D701A4"/>
    <w:rsid w:val="00D71EAA"/>
    <w:rsid w:val="00D81531"/>
    <w:rsid w:val="00D8212A"/>
    <w:rsid w:val="00D842F4"/>
    <w:rsid w:val="00D865DC"/>
    <w:rsid w:val="00D90ADC"/>
    <w:rsid w:val="00D92178"/>
    <w:rsid w:val="00DA0A91"/>
    <w:rsid w:val="00DA248D"/>
    <w:rsid w:val="00DA3C06"/>
    <w:rsid w:val="00DB06A3"/>
    <w:rsid w:val="00DB21FE"/>
    <w:rsid w:val="00DB2700"/>
    <w:rsid w:val="00DB6625"/>
    <w:rsid w:val="00DC1246"/>
    <w:rsid w:val="00DC25EC"/>
    <w:rsid w:val="00DC575D"/>
    <w:rsid w:val="00DC5BC1"/>
    <w:rsid w:val="00DD26DB"/>
    <w:rsid w:val="00DD6534"/>
    <w:rsid w:val="00DE4BD3"/>
    <w:rsid w:val="00DE6B71"/>
    <w:rsid w:val="00DE7BF5"/>
    <w:rsid w:val="00DF1AE4"/>
    <w:rsid w:val="00DF715D"/>
    <w:rsid w:val="00E03229"/>
    <w:rsid w:val="00E16B1F"/>
    <w:rsid w:val="00E17F47"/>
    <w:rsid w:val="00E22D25"/>
    <w:rsid w:val="00E24B5B"/>
    <w:rsid w:val="00E30CB5"/>
    <w:rsid w:val="00E43663"/>
    <w:rsid w:val="00E45A9B"/>
    <w:rsid w:val="00E50935"/>
    <w:rsid w:val="00E52368"/>
    <w:rsid w:val="00E558B9"/>
    <w:rsid w:val="00E55B91"/>
    <w:rsid w:val="00E567DA"/>
    <w:rsid w:val="00E752EF"/>
    <w:rsid w:val="00E7687E"/>
    <w:rsid w:val="00E77052"/>
    <w:rsid w:val="00E81042"/>
    <w:rsid w:val="00E83ABE"/>
    <w:rsid w:val="00E86ADC"/>
    <w:rsid w:val="00E92067"/>
    <w:rsid w:val="00E92E4E"/>
    <w:rsid w:val="00E944BD"/>
    <w:rsid w:val="00E94C54"/>
    <w:rsid w:val="00E94CB9"/>
    <w:rsid w:val="00EA09C9"/>
    <w:rsid w:val="00EA3B74"/>
    <w:rsid w:val="00EA512B"/>
    <w:rsid w:val="00EA59B5"/>
    <w:rsid w:val="00EB0CEB"/>
    <w:rsid w:val="00EB3A6A"/>
    <w:rsid w:val="00EB5B36"/>
    <w:rsid w:val="00EC3073"/>
    <w:rsid w:val="00EC45D1"/>
    <w:rsid w:val="00EC52E9"/>
    <w:rsid w:val="00EC7833"/>
    <w:rsid w:val="00ED0DA6"/>
    <w:rsid w:val="00ED2510"/>
    <w:rsid w:val="00ED70ED"/>
    <w:rsid w:val="00EE2464"/>
    <w:rsid w:val="00EE255A"/>
    <w:rsid w:val="00EE6AAD"/>
    <w:rsid w:val="00EF3D57"/>
    <w:rsid w:val="00EF3DC7"/>
    <w:rsid w:val="00EF6EA4"/>
    <w:rsid w:val="00F037CE"/>
    <w:rsid w:val="00F15180"/>
    <w:rsid w:val="00F2052E"/>
    <w:rsid w:val="00F23865"/>
    <w:rsid w:val="00F25AB0"/>
    <w:rsid w:val="00F27728"/>
    <w:rsid w:val="00F33577"/>
    <w:rsid w:val="00F3383A"/>
    <w:rsid w:val="00F50411"/>
    <w:rsid w:val="00F5215D"/>
    <w:rsid w:val="00F52F2F"/>
    <w:rsid w:val="00F532EB"/>
    <w:rsid w:val="00F53A8A"/>
    <w:rsid w:val="00F54E66"/>
    <w:rsid w:val="00F554AB"/>
    <w:rsid w:val="00F5639C"/>
    <w:rsid w:val="00F574A5"/>
    <w:rsid w:val="00F60446"/>
    <w:rsid w:val="00F63278"/>
    <w:rsid w:val="00F65DE5"/>
    <w:rsid w:val="00F7188E"/>
    <w:rsid w:val="00F72020"/>
    <w:rsid w:val="00F72FC4"/>
    <w:rsid w:val="00F7537C"/>
    <w:rsid w:val="00F76898"/>
    <w:rsid w:val="00F77187"/>
    <w:rsid w:val="00F773B7"/>
    <w:rsid w:val="00F80A1E"/>
    <w:rsid w:val="00F8486D"/>
    <w:rsid w:val="00F85C30"/>
    <w:rsid w:val="00F8745E"/>
    <w:rsid w:val="00FA2EFF"/>
    <w:rsid w:val="00FB0072"/>
    <w:rsid w:val="00FB0AE6"/>
    <w:rsid w:val="00FB239A"/>
    <w:rsid w:val="00FB2957"/>
    <w:rsid w:val="00FB66C6"/>
    <w:rsid w:val="00FC0085"/>
    <w:rsid w:val="00FC26F8"/>
    <w:rsid w:val="00FC4482"/>
    <w:rsid w:val="00FD163E"/>
    <w:rsid w:val="00FD214B"/>
    <w:rsid w:val="00FD647C"/>
    <w:rsid w:val="00FE0985"/>
    <w:rsid w:val="00FE6899"/>
    <w:rsid w:val="00FE6C8E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6180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FD"/>
    <w:rPr>
      <w:color w:val="808080"/>
    </w:rPr>
  </w:style>
  <w:style w:type="paragraph" w:styleId="a4">
    <w:name w:val="List Paragraph"/>
    <w:basedOn w:val="a"/>
    <w:uiPriority w:val="34"/>
    <w:qFormat/>
    <w:rsid w:val="0074569B"/>
    <w:pPr>
      <w:suppressAutoHyphens/>
      <w:spacing w:line="360" w:lineRule="auto"/>
      <w:ind w:firstLineChars="200" w:firstLine="420"/>
    </w:pPr>
    <w:rPr>
      <w:rFonts w:ascii="Calibri" w:eastAsia="Times New Roman" w:hAnsi="Calibri" w:cs="Times New Roman"/>
      <w:kern w:val="0"/>
      <w:szCs w:val="22"/>
    </w:rPr>
  </w:style>
  <w:style w:type="paragraph" w:customStyle="1" w:styleId="EndNoteBibliographyTitle">
    <w:name w:val="EndNote Bibliography Title"/>
    <w:basedOn w:val="a"/>
    <w:rsid w:val="003C7170"/>
    <w:pPr>
      <w:jc w:val="center"/>
    </w:pPr>
    <w:rPr>
      <w:rFonts w:ascii="等线" w:eastAsia="等线" w:hAnsi="等线"/>
    </w:rPr>
  </w:style>
  <w:style w:type="paragraph" w:customStyle="1" w:styleId="EndNoteBibliography">
    <w:name w:val="EndNote Bibliography"/>
    <w:basedOn w:val="a"/>
    <w:rsid w:val="003C7170"/>
    <w:rPr>
      <w:rFonts w:ascii="等线" w:eastAsia="等线" w:hAnsi="等线"/>
    </w:rPr>
  </w:style>
  <w:style w:type="character" w:styleId="a5">
    <w:name w:val="Hyperlink"/>
    <w:basedOn w:val="a0"/>
    <w:uiPriority w:val="99"/>
    <w:unhideWhenUsed/>
    <w:rsid w:val="00FC448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426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9426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15C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15CAC"/>
    <w:rPr>
      <w:sz w:val="18"/>
      <w:szCs w:val="18"/>
    </w:rPr>
  </w:style>
  <w:style w:type="paragraph" w:customStyle="1" w:styleId="SupplementaryMaterial">
    <w:name w:val="Supplementary Material"/>
    <w:basedOn w:val="ac"/>
    <w:next w:val="ac"/>
    <w:qFormat/>
    <w:rsid w:val="00515CAC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c">
    <w:name w:val="Title"/>
    <w:basedOn w:val="a"/>
    <w:next w:val="a"/>
    <w:link w:val="ad"/>
    <w:uiPriority w:val="10"/>
    <w:qFormat/>
    <w:rsid w:val="00515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515CAC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Emphasis"/>
    <w:basedOn w:val="a0"/>
    <w:uiPriority w:val="20"/>
    <w:qFormat/>
    <w:rsid w:val="00C334A9"/>
    <w:rPr>
      <w:i/>
      <w:iCs/>
    </w:rPr>
  </w:style>
  <w:style w:type="character" w:styleId="af">
    <w:name w:val="annotation reference"/>
    <w:basedOn w:val="a0"/>
    <w:uiPriority w:val="99"/>
    <w:semiHidden/>
    <w:unhideWhenUsed/>
    <w:rsid w:val="002A0BA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A0BAB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2A0BA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A0BAB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A0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11</Pages>
  <Words>5038</Words>
  <Characters>28722</Characters>
  <Application>Microsoft Macintosh Word</Application>
  <DocSecurity>0</DocSecurity>
  <Lines>239</Lines>
  <Paragraphs>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Northwest A&amp;F University</Company>
  <LinksUpToDate>false</LinksUpToDate>
  <CharactersWithSpaces>33693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翟晶晶</dc:creator>
  <cp:keywords/>
  <dc:description/>
  <cp:lastModifiedBy>翟晶晶</cp:lastModifiedBy>
  <cp:revision>367</cp:revision>
  <cp:lastPrinted>2018-07-08T02:21:00Z</cp:lastPrinted>
  <dcterms:created xsi:type="dcterms:W3CDTF">2018-07-02T05:42:00Z</dcterms:created>
  <dcterms:modified xsi:type="dcterms:W3CDTF">2018-11-28T10:39:00Z</dcterms:modified>
</cp:coreProperties>
</file>